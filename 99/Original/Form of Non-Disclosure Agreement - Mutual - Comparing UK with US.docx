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612E0" w14:textId="77777777" w:rsidR="000555B0" w:rsidRPr="00B814E0" w:rsidRDefault="003856F7" w:rsidP="000555B0">
      <w:pPr>
        <w:pStyle w:val="BodyText"/>
        <w:spacing w:after="160"/>
        <w:jc w:val="center"/>
        <w:rPr>
          <w:ins w:id="0" w:author="James Hazard" w:date="2021-01-17T16:54:00Z"/>
          <w:b/>
          <w:sz w:val="22"/>
          <w:szCs w:val="22"/>
        </w:rPr>
      </w:pPr>
      <w:ins w:id="1" w:author="James Hazard" w:date="2021-01-17T16:54:00Z">
        <w:r>
          <w:rPr>
            <w:b/>
            <w:sz w:val="22"/>
            <w:szCs w:val="22"/>
          </w:rPr>
          <w:t>ACME INC.</w:t>
        </w:r>
      </w:ins>
    </w:p>
    <w:p w14:paraId="6D1F0ACA" w14:textId="77777777" w:rsidR="009F6F5D" w:rsidRPr="00B814E0" w:rsidRDefault="003856F7" w:rsidP="009F6F5D">
      <w:pPr>
        <w:spacing w:after="240"/>
        <w:jc w:val="center"/>
        <w:rPr>
          <w:rFonts w:ascii="Times New Roman" w:hAnsi="Times New Roman"/>
          <w:b/>
          <w:rPrChange w:id="2" w:author="James Hazard" w:date="2021-01-17T16:54:00Z">
            <w:rPr>
              <w:rFonts w:ascii="Times New Roman Bold" w:hAnsi="Times New Roman Bold"/>
              <w:b/>
            </w:rPr>
          </w:rPrChange>
        </w:rPr>
      </w:pPr>
      <w:r w:rsidRPr="00B814E0">
        <w:rPr>
          <w:rFonts w:ascii="Times New Roman" w:hAnsi="Times New Roman"/>
          <w:b/>
          <w:rPrChange w:id="3" w:author="James Hazard" w:date="2021-01-17T16:54:00Z">
            <w:rPr>
              <w:rFonts w:ascii="Times New Roman Bold" w:hAnsi="Times New Roman Bold"/>
              <w:b/>
            </w:rPr>
          </w:rPrChange>
        </w:rPr>
        <w:t>MUTUAL NON-DISCLOSURE AGREEMENT</w:t>
      </w:r>
    </w:p>
    <w:p w14:paraId="5AEDEB68" w14:textId="236FC645" w:rsidR="009F6F5D" w:rsidRPr="00B814E0" w:rsidRDefault="003856F7" w:rsidP="009F6F5D">
      <w:pPr>
        <w:spacing w:after="240" w:line="240" w:lineRule="auto"/>
        <w:ind w:firstLine="720"/>
        <w:jc w:val="both"/>
        <w:rPr>
          <w:rFonts w:ascii="Times New Roman" w:hAnsi="Times New Roman" w:cs="Times New Roman"/>
        </w:rPr>
      </w:pPr>
      <w:r w:rsidRPr="00B814E0">
        <w:rPr>
          <w:rFonts w:ascii="Times New Roman" w:hAnsi="Times New Roman" w:cs="Times New Roman"/>
          <w:b/>
          <w:smallCaps/>
        </w:rPr>
        <w:t xml:space="preserve">This Mutual Non-Disclosure Agreement </w:t>
      </w:r>
      <w:r w:rsidRPr="00B814E0">
        <w:rPr>
          <w:rFonts w:ascii="Times New Roman" w:hAnsi="Times New Roman" w:cs="Times New Roman"/>
        </w:rPr>
        <w:t>(this “</w:t>
      </w:r>
      <w:r w:rsidRPr="00B814E0">
        <w:rPr>
          <w:rFonts w:ascii="Times New Roman" w:hAnsi="Times New Roman" w:cs="Times New Roman"/>
          <w:b/>
          <w:i/>
        </w:rPr>
        <w:t>Agreement</w:t>
      </w:r>
      <w:r w:rsidRPr="00B814E0">
        <w:rPr>
          <w:rFonts w:ascii="Times New Roman" w:hAnsi="Times New Roman" w:cs="Times New Roman"/>
        </w:rPr>
        <w:t xml:space="preserve">”) </w:t>
      </w:r>
      <w:ins w:id="4" w:author="James Hazard" w:date="2021-01-17T16:54:00Z">
        <w:r w:rsidRPr="00B814E0">
          <w:rPr>
            <w:rFonts w:ascii="Times New Roman" w:hAnsi="Times New Roman" w:cs="Times New Roman"/>
          </w:rPr>
          <w:t>dated the [</w:t>
        </w:r>
        <w:r w:rsidRPr="00B814E0">
          <w:rPr>
            <w:rFonts w:ascii="Times New Roman" w:hAnsi="Times New Roman" w:cs="Times New Roman"/>
            <w:highlight w:val="yellow"/>
          </w:rPr>
          <w:t>day</w:t>
        </w:r>
        <w:r w:rsidRPr="00B814E0">
          <w:rPr>
            <w:rFonts w:ascii="Times New Roman" w:hAnsi="Times New Roman" w:cs="Times New Roman"/>
          </w:rPr>
          <w:t>] of [</w:t>
        </w:r>
        <w:r w:rsidRPr="00B814E0">
          <w:rPr>
            <w:rFonts w:ascii="Times New Roman" w:hAnsi="Times New Roman" w:cs="Times New Roman"/>
            <w:highlight w:val="yellow"/>
          </w:rPr>
          <w:t>month</w:t>
        </w:r>
        <w:r w:rsidRPr="00B814E0">
          <w:rPr>
            <w:rFonts w:ascii="Times New Roman" w:hAnsi="Times New Roman" w:cs="Times New Roman"/>
          </w:rPr>
          <w:t>] 20</w:t>
        </w:r>
        <w:r>
          <w:rPr>
            <w:rFonts w:ascii="Times New Roman" w:hAnsi="Times New Roman" w:cs="Times New Roman"/>
          </w:rPr>
          <w:t>2</w:t>
        </w:r>
        <w:r w:rsidRPr="00B814E0">
          <w:rPr>
            <w:rFonts w:ascii="Times New Roman" w:hAnsi="Times New Roman" w:cs="Times New Roman"/>
          </w:rPr>
          <w:t>[</w:t>
        </w:r>
        <w:r w:rsidRPr="00B814E0">
          <w:rPr>
            <w:rFonts w:ascii="Times New Roman" w:hAnsi="Times New Roman" w:cs="Times New Roman"/>
            <w:highlight w:val="yellow"/>
          </w:rPr>
          <w:t>•</w:t>
        </w:r>
        <w:r w:rsidRPr="00B814E0">
          <w:rPr>
            <w:rFonts w:ascii="Times New Roman" w:hAnsi="Times New Roman" w:cs="Times New Roman"/>
          </w:rPr>
          <w:t>] (the “</w:t>
        </w:r>
        <w:r w:rsidRPr="00B814E0">
          <w:rPr>
            <w:rFonts w:ascii="Times New Roman" w:hAnsi="Times New Roman" w:cs="Times New Roman"/>
            <w:b/>
            <w:i/>
          </w:rPr>
          <w:t>Effective Date</w:t>
        </w:r>
        <w:r w:rsidRPr="00B814E0">
          <w:rPr>
            <w:rFonts w:ascii="Times New Roman" w:hAnsi="Times New Roman" w:cs="Times New Roman"/>
          </w:rPr>
          <w:t xml:space="preserve">”) </w:t>
        </w:r>
      </w:ins>
      <w:r w:rsidRPr="00B814E0">
        <w:rPr>
          <w:rFonts w:ascii="Times New Roman" w:hAnsi="Times New Roman" w:cs="Times New Roman"/>
        </w:rPr>
        <w:t xml:space="preserve">is entered into between </w:t>
      </w:r>
      <w:r>
        <w:rPr>
          <w:rFonts w:ascii="Times New Roman" w:hAnsi="Times New Roman"/>
          <w:rPrChange w:id="5" w:author="James Hazard" w:date="2021-01-17T16:54:00Z">
            <w:rPr>
              <w:rFonts w:ascii="Times New Roman" w:hAnsi="Times New Roman"/>
              <w:b/>
              <w:smallCaps/>
            </w:rPr>
          </w:rPrChange>
        </w:rPr>
        <w:t>Acme</w:t>
      </w:r>
      <w:del w:id="6" w:author="James Hazard" w:date="2021-01-17T16:54:00Z">
        <w:r w:rsidR="005839F3" w:rsidRPr="00C059D9">
          <w:rPr>
            <w:rFonts w:ascii="Times New Roman" w:hAnsi="Times New Roman" w:cs="Times New Roman"/>
          </w:rPr>
          <w:delText>, a Delaware corporation (“</w:delText>
        </w:r>
      </w:del>
      <w:ins w:id="7" w:author="James Hazard" w:date="2021-01-17T16:54:00Z">
        <w:r>
          <w:rPr>
            <w:rFonts w:ascii="Times New Roman" w:hAnsi="Times New Roman" w:cs="Times New Roman"/>
          </w:rPr>
          <w:t xml:space="preserve"> Inc.</w:t>
        </w:r>
        <w:r w:rsidRPr="00B814E0">
          <w:rPr>
            <w:rFonts w:ascii="Times New Roman" w:hAnsi="Times New Roman" w:cs="Times New Roman"/>
          </w:rPr>
          <w:t xml:space="preserve"> incorporated and registered in England and Wales with company number </w:t>
        </w:r>
        <w:r>
          <w:rPr>
            <w:rFonts w:ascii="Times New Roman" w:hAnsi="Times New Roman" w:cs="Times New Roman"/>
          </w:rPr>
          <w:t>Z-0001</w:t>
        </w:r>
        <w:r w:rsidRPr="00B814E0">
          <w:rPr>
            <w:rFonts w:ascii="Times New Roman" w:hAnsi="Times New Roman" w:cs="Times New Roman"/>
          </w:rPr>
          <w:t xml:space="preserve"> and having its registered office at </w:t>
        </w:r>
        <w:r w:rsidR="005C65CE">
          <w:rPr>
            <w:rFonts w:ascii="Times New Roman" w:hAnsi="Times New Roman" w:cs="Times New Roman"/>
          </w:rPr>
          <w:t>___________</w:t>
        </w:r>
        <w:r w:rsidRPr="00B814E0">
          <w:rPr>
            <w:rFonts w:ascii="Times New Roman" w:hAnsi="Times New Roman" w:cs="Times New Roman"/>
          </w:rPr>
          <w:t xml:space="preserve"> (the “</w:t>
        </w:r>
      </w:ins>
      <w:r w:rsidRPr="00B814E0">
        <w:rPr>
          <w:rFonts w:ascii="Times New Roman" w:hAnsi="Times New Roman" w:cs="Times New Roman"/>
          <w:b/>
          <w:i/>
        </w:rPr>
        <w:t>Company</w:t>
      </w:r>
      <w:r w:rsidRPr="00B814E0">
        <w:rPr>
          <w:rFonts w:ascii="Times New Roman" w:hAnsi="Times New Roman" w:cs="Times New Roman"/>
        </w:rPr>
        <w:t xml:space="preserve">”) and </w:t>
      </w:r>
      <w:del w:id="8" w:author="James Hazard" w:date="2021-01-17T16:54:00Z">
        <w:r w:rsidR="005839F3" w:rsidRPr="00C059D9">
          <w:rPr>
            <w:rFonts w:ascii="Times New Roman" w:hAnsi="Times New Roman" w:cs="Times New Roman"/>
          </w:rPr>
          <w:delText>the other party named on the signature page hereto (“</w:delText>
        </w:r>
      </w:del>
      <w:ins w:id="9" w:author="James Hazard" w:date="2021-01-17T16:54:00Z">
        <w:r w:rsidRPr="00B814E0">
          <w:rPr>
            <w:rFonts w:ascii="Times New Roman" w:hAnsi="Times New Roman" w:cs="Times New Roman"/>
            <w:b/>
            <w:smallCaps/>
          </w:rPr>
          <w:t>[</w:t>
        </w:r>
      </w:ins>
      <w:r w:rsidRPr="00B814E0">
        <w:rPr>
          <w:rFonts w:ascii="Times New Roman" w:hAnsi="Times New Roman"/>
          <w:b/>
          <w:smallCaps/>
          <w:highlight w:val="yellow"/>
          <w:rPrChange w:id="10" w:author="James Hazard" w:date="2021-01-17T16:54:00Z">
            <w:rPr>
              <w:rFonts w:ascii="Times New Roman" w:hAnsi="Times New Roman"/>
              <w:b/>
              <w:i/>
            </w:rPr>
          </w:rPrChange>
        </w:rPr>
        <w:t xml:space="preserve">Other </w:t>
      </w:r>
      <w:del w:id="11" w:author="James Hazard" w:date="2021-01-17T16:54:00Z">
        <w:r w:rsidR="005839F3">
          <w:rPr>
            <w:rFonts w:ascii="Times New Roman" w:hAnsi="Times New Roman" w:cs="Times New Roman"/>
            <w:b/>
            <w:i/>
          </w:rPr>
          <w:delText>Signatory</w:delText>
        </w:r>
        <w:r w:rsidR="005839F3" w:rsidRPr="00C059D9">
          <w:rPr>
            <w:rFonts w:ascii="Times New Roman" w:hAnsi="Times New Roman" w:cs="Times New Roman"/>
          </w:rPr>
          <w:delText xml:space="preserve">”) as of </w:delText>
        </w:r>
        <w:r w:rsidR="005839F3" w:rsidRPr="00C059D9">
          <w:rPr>
            <w:rFonts w:ascii="Times New Roman" w:hAnsi="Times New Roman" w:cs="Times New Roman"/>
            <w:highlight w:val="yellow"/>
          </w:rPr>
          <w:delText>__________, 20__</w:delText>
        </w:r>
        <w:r w:rsidR="005839F3" w:rsidRPr="00C059D9">
          <w:rPr>
            <w:rFonts w:ascii="Times New Roman" w:hAnsi="Times New Roman" w:cs="Times New Roman"/>
          </w:rPr>
          <w:delText xml:space="preserve"> (the “</w:delText>
        </w:r>
        <w:r w:rsidR="005839F3" w:rsidRPr="00C059D9">
          <w:rPr>
            <w:rFonts w:ascii="Times New Roman" w:hAnsi="Times New Roman" w:cs="Times New Roman"/>
            <w:b/>
            <w:i/>
          </w:rPr>
          <w:delText>Effective Date</w:delText>
        </w:r>
        <w:r w:rsidR="005839F3" w:rsidRPr="00C059D9">
          <w:rPr>
            <w:rFonts w:ascii="Times New Roman" w:hAnsi="Times New Roman" w:cs="Times New Roman"/>
          </w:rPr>
          <w:delText>”),</w:delText>
        </w:r>
      </w:del>
      <w:ins w:id="12" w:author="James Hazard" w:date="2021-01-17T16:54:00Z">
        <w:r w:rsidRPr="00B814E0">
          <w:rPr>
            <w:rFonts w:ascii="Times New Roman" w:hAnsi="Times New Roman" w:cs="Times New Roman"/>
            <w:b/>
            <w:smallCaps/>
            <w:highlight w:val="yellow"/>
          </w:rPr>
          <w:t>Party Name</w:t>
        </w:r>
        <w:r w:rsidRPr="00B814E0">
          <w:rPr>
            <w:rFonts w:ascii="Times New Roman" w:hAnsi="Times New Roman" w:cs="Times New Roman"/>
            <w:b/>
            <w:smallCaps/>
          </w:rPr>
          <w:t>]</w:t>
        </w:r>
        <w:r w:rsidRPr="00B814E0">
          <w:rPr>
            <w:rFonts w:ascii="Times New Roman" w:hAnsi="Times New Roman" w:cs="Times New Roman"/>
          </w:rPr>
          <w:t xml:space="preserve"> incorporated and registered in England and Wales with company number [</w:t>
        </w:r>
        <w:r w:rsidRPr="00B814E0">
          <w:rPr>
            <w:rFonts w:ascii="Times New Roman" w:hAnsi="Times New Roman" w:cs="Times New Roman"/>
            <w:highlight w:val="yellow"/>
          </w:rPr>
          <w:t>•</w:t>
        </w:r>
        <w:r w:rsidRPr="00B814E0">
          <w:rPr>
            <w:rFonts w:ascii="Times New Roman" w:hAnsi="Times New Roman" w:cs="Times New Roman"/>
          </w:rPr>
          <w:t>] and having its registered office at [</w:t>
        </w:r>
        <w:r w:rsidRPr="00B814E0">
          <w:rPr>
            <w:rFonts w:ascii="Times New Roman" w:hAnsi="Times New Roman" w:cs="Times New Roman"/>
            <w:highlight w:val="yellow"/>
          </w:rPr>
          <w:t>address</w:t>
        </w:r>
        <w:r w:rsidRPr="00B814E0">
          <w:rPr>
            <w:rFonts w:ascii="Times New Roman" w:hAnsi="Times New Roman" w:cs="Times New Roman"/>
          </w:rPr>
          <w:t>] (the “</w:t>
        </w:r>
        <w:r w:rsidRPr="00B814E0">
          <w:rPr>
            <w:rFonts w:ascii="Times New Roman" w:hAnsi="Times New Roman" w:cs="Times New Roman"/>
            <w:b/>
            <w:i/>
          </w:rPr>
          <w:t>Other Party</w:t>
        </w:r>
        <w:r w:rsidRPr="00B814E0">
          <w:rPr>
            <w:rFonts w:ascii="Times New Roman" w:hAnsi="Times New Roman" w:cs="Times New Roman"/>
          </w:rPr>
          <w:t>”)</w:t>
        </w:r>
      </w:ins>
      <w:r w:rsidRPr="00B814E0">
        <w:rPr>
          <w:rFonts w:ascii="Times New Roman" w:hAnsi="Times New Roman" w:cs="Times New Roman"/>
        </w:rPr>
        <w:t xml:space="preserve"> to protect the confidentiality of certain confidential information of </w:t>
      </w:r>
      <w:ins w:id="13" w:author="James Hazard" w:date="2021-01-17T16:54:00Z">
        <w:r w:rsidRPr="00B814E0">
          <w:rPr>
            <w:rFonts w:ascii="Times New Roman" w:hAnsi="Times New Roman" w:cs="Times New Roman"/>
          </w:rPr>
          <w:t xml:space="preserve">the </w:t>
        </w:r>
      </w:ins>
      <w:r w:rsidRPr="00B814E0">
        <w:rPr>
          <w:rFonts w:ascii="Times New Roman" w:hAnsi="Times New Roman" w:cs="Times New Roman"/>
        </w:rPr>
        <w:t xml:space="preserve">Company </w:t>
      </w:r>
      <w:ins w:id="14" w:author="James Hazard" w:date="2021-01-17T16:54:00Z">
        <w:r w:rsidRPr="00B814E0">
          <w:rPr>
            <w:rFonts w:ascii="Times New Roman" w:hAnsi="Times New Roman" w:cs="Times New Roman"/>
          </w:rPr>
          <w:t>and/</w:t>
        </w:r>
      </w:ins>
      <w:r w:rsidRPr="00B814E0">
        <w:rPr>
          <w:rFonts w:ascii="Times New Roman" w:hAnsi="Times New Roman" w:cs="Times New Roman"/>
        </w:rPr>
        <w:t xml:space="preserve">or of </w:t>
      </w:r>
      <w:ins w:id="15" w:author="James Hazard" w:date="2021-01-17T16:54:00Z">
        <w:r w:rsidRPr="00B814E0">
          <w:rPr>
            <w:rFonts w:ascii="Times New Roman" w:hAnsi="Times New Roman" w:cs="Times New Roman"/>
          </w:rPr>
          <w:t xml:space="preserve">the </w:t>
        </w:r>
      </w:ins>
      <w:r w:rsidRPr="00B814E0">
        <w:rPr>
          <w:rFonts w:ascii="Times New Roman" w:hAnsi="Times New Roman" w:cs="Times New Roman"/>
        </w:rPr>
        <w:t xml:space="preserve">Other </w:t>
      </w:r>
      <w:del w:id="16" w:author="James Hazard" w:date="2021-01-17T16:54:00Z">
        <w:r w:rsidR="005839F3">
          <w:rPr>
            <w:rFonts w:ascii="Times New Roman" w:hAnsi="Times New Roman" w:cs="Times New Roman"/>
          </w:rPr>
          <w:delText>Signatory</w:delText>
        </w:r>
      </w:del>
      <w:ins w:id="17" w:author="James Hazard" w:date="2021-01-17T16:54:00Z">
        <w:r w:rsidRPr="00B814E0">
          <w:rPr>
            <w:rFonts w:ascii="Times New Roman" w:hAnsi="Times New Roman" w:cs="Times New Roman"/>
          </w:rPr>
          <w:t>Party</w:t>
        </w:r>
      </w:ins>
      <w:r w:rsidRPr="00B814E0">
        <w:rPr>
          <w:rFonts w:ascii="Times New Roman" w:hAnsi="Times New Roman" w:cs="Times New Roman"/>
        </w:rPr>
        <w:t xml:space="preserve"> to be disclosed under this Agreement solely for use in evaluating or pursuing a business relationship between the parties (the “</w:t>
      </w:r>
      <w:r w:rsidRPr="00B814E0">
        <w:rPr>
          <w:rFonts w:ascii="Times New Roman" w:hAnsi="Times New Roman" w:cs="Times New Roman"/>
          <w:b/>
          <w:i/>
        </w:rPr>
        <w:t>Permitted Use</w:t>
      </w:r>
      <w:r w:rsidRPr="00B814E0">
        <w:rPr>
          <w:rFonts w:ascii="Times New Roman" w:hAnsi="Times New Roman" w:cs="Times New Roman"/>
        </w:rPr>
        <w:t xml:space="preserve">”). </w:t>
      </w:r>
      <w:ins w:id="18" w:author="James Hazard" w:date="2021-01-17T16:54:00Z">
        <w:r w:rsidRPr="00B814E0">
          <w:rPr>
            <w:rFonts w:ascii="Times New Roman" w:hAnsi="Times New Roman" w:cs="Times New Roman"/>
          </w:rPr>
          <w:t xml:space="preserve">The </w:t>
        </w:r>
      </w:ins>
      <w:r w:rsidRPr="00B814E0">
        <w:rPr>
          <w:rFonts w:ascii="Times New Roman" w:hAnsi="Times New Roman" w:cs="Times New Roman"/>
        </w:rPr>
        <w:t xml:space="preserve">Company and </w:t>
      </w:r>
      <w:ins w:id="19" w:author="James Hazard" w:date="2021-01-17T16:54:00Z">
        <w:r w:rsidRPr="00B814E0">
          <w:rPr>
            <w:rFonts w:ascii="Times New Roman" w:hAnsi="Times New Roman" w:cs="Times New Roman"/>
          </w:rPr>
          <w:t xml:space="preserve">the </w:t>
        </w:r>
      </w:ins>
      <w:r w:rsidRPr="00B814E0">
        <w:rPr>
          <w:rFonts w:ascii="Times New Roman" w:hAnsi="Times New Roman" w:cs="Times New Roman"/>
        </w:rPr>
        <w:t xml:space="preserve">Other </w:t>
      </w:r>
      <w:del w:id="20" w:author="James Hazard" w:date="2021-01-17T16:54:00Z">
        <w:r w:rsidR="005839F3">
          <w:rPr>
            <w:rFonts w:ascii="Times New Roman" w:hAnsi="Times New Roman" w:cs="Times New Roman"/>
          </w:rPr>
          <w:delText>Signatory</w:delText>
        </w:r>
      </w:del>
      <w:ins w:id="21" w:author="James Hazard" w:date="2021-01-17T16:54:00Z">
        <w:r w:rsidRPr="00B814E0">
          <w:rPr>
            <w:rFonts w:ascii="Times New Roman" w:hAnsi="Times New Roman" w:cs="Times New Roman"/>
          </w:rPr>
          <w:t>Party</w:t>
        </w:r>
      </w:ins>
      <w:r w:rsidRPr="00B814E0">
        <w:rPr>
          <w:rFonts w:ascii="Times New Roman" w:hAnsi="Times New Roman" w:cs="Times New Roman"/>
        </w:rPr>
        <w:t xml:space="preserve"> may be referred to herein individually as a “</w:t>
      </w:r>
      <w:r w:rsidRPr="00B814E0">
        <w:rPr>
          <w:rFonts w:ascii="Times New Roman" w:hAnsi="Times New Roman" w:cs="Times New Roman"/>
          <w:b/>
          <w:i/>
        </w:rPr>
        <w:t>Party</w:t>
      </w:r>
      <w:r w:rsidRPr="00B814E0">
        <w:rPr>
          <w:rFonts w:ascii="Times New Roman" w:hAnsi="Times New Roman" w:cs="Times New Roman"/>
        </w:rPr>
        <w:t>” and collectively as the “</w:t>
      </w:r>
      <w:r w:rsidRPr="00B814E0">
        <w:rPr>
          <w:rFonts w:ascii="Times New Roman" w:hAnsi="Times New Roman" w:cs="Times New Roman"/>
          <w:b/>
          <w:i/>
        </w:rPr>
        <w:t>Parties</w:t>
      </w:r>
      <w:r w:rsidRPr="00B814E0">
        <w:rPr>
          <w:rFonts w:ascii="Times New Roman" w:hAnsi="Times New Roman" w:cs="Times New Roman"/>
        </w:rPr>
        <w:t>.”</w:t>
      </w:r>
    </w:p>
    <w:p w14:paraId="746CD0B7" w14:textId="71C428F5" w:rsidR="009F6F5D" w:rsidRPr="00B814E0" w:rsidRDefault="005839F3" w:rsidP="009F6F5D">
      <w:pPr>
        <w:pStyle w:val="TabbedL1"/>
        <w:rPr>
          <w:sz w:val="22"/>
          <w:szCs w:val="22"/>
        </w:rPr>
      </w:pPr>
      <w:del w:id="22" w:author="James Hazard" w:date="2021-01-17T16:54:00Z">
        <w:r w:rsidRPr="00C059D9">
          <w:rPr>
            <w:sz w:val="22"/>
            <w:szCs w:val="22"/>
          </w:rPr>
          <w:delText>As used herein, the</w:delText>
        </w:r>
      </w:del>
      <w:ins w:id="23" w:author="James Hazard" w:date="2021-01-17T16:54:00Z">
        <w:r w:rsidR="003856F7" w:rsidRPr="00B814E0">
          <w:rPr>
            <w:sz w:val="22"/>
            <w:szCs w:val="22"/>
          </w:rPr>
          <w:t>The term</w:t>
        </w:r>
      </w:ins>
      <w:r w:rsidR="003856F7" w:rsidRPr="00B814E0">
        <w:rPr>
          <w:sz w:val="22"/>
          <w:szCs w:val="22"/>
        </w:rPr>
        <w:t xml:space="preserve"> “</w:t>
      </w:r>
      <w:r w:rsidR="003856F7" w:rsidRPr="00B814E0">
        <w:rPr>
          <w:b/>
          <w:i/>
          <w:sz w:val="22"/>
          <w:szCs w:val="22"/>
        </w:rPr>
        <w:t>Confidential Information</w:t>
      </w:r>
      <w:r w:rsidR="003856F7" w:rsidRPr="00B814E0">
        <w:rPr>
          <w:sz w:val="22"/>
          <w:szCs w:val="22"/>
        </w:rPr>
        <w:t>” of a Party will mean any and all technical and non-technical information disclosed by such Party (the “</w:t>
      </w:r>
      <w:r w:rsidR="003856F7" w:rsidRPr="00B814E0">
        <w:rPr>
          <w:b/>
          <w:i/>
          <w:sz w:val="22"/>
          <w:szCs w:val="22"/>
        </w:rPr>
        <w:t>Disclosing Party</w:t>
      </w:r>
      <w:r w:rsidR="003856F7" w:rsidRPr="00B814E0">
        <w:rPr>
          <w:sz w:val="22"/>
          <w:szCs w:val="22"/>
        </w:rPr>
        <w:t>”) to the other Party (the “</w:t>
      </w:r>
      <w:r w:rsidR="003856F7" w:rsidRPr="00B814E0">
        <w:rPr>
          <w:b/>
          <w:i/>
          <w:sz w:val="22"/>
          <w:szCs w:val="22"/>
        </w:rPr>
        <w:t>Receiving Party</w:t>
      </w:r>
      <w:r w:rsidR="003856F7" w:rsidRPr="00B814E0">
        <w:rPr>
          <w:sz w:val="22"/>
          <w:szCs w:val="22"/>
        </w:rPr>
        <w:t xml:space="preserve">”), which may include without limitation: (a) patent and patent applications; (b) trade secrets; (c) proprietary and confidential information, ideas, techniques, sketches, drawings, works of authorship, models, inventions, know-how, processes, apparatuses, equipment, algorithms, software </w:t>
      </w:r>
      <w:del w:id="24" w:author="James Hazard" w:date="2021-01-17T16:54:00Z">
        <w:r w:rsidRPr="00C059D9">
          <w:rPr>
            <w:sz w:val="22"/>
            <w:szCs w:val="22"/>
          </w:rPr>
          <w:delText>programs</w:delText>
        </w:r>
      </w:del>
      <w:proofErr w:type="spellStart"/>
      <w:ins w:id="25" w:author="James Hazard" w:date="2021-01-17T16:54:00Z">
        <w:r w:rsidR="003856F7" w:rsidRPr="00B814E0">
          <w:rPr>
            <w:sz w:val="22"/>
            <w:szCs w:val="22"/>
          </w:rPr>
          <w:t>programmes</w:t>
        </w:r>
      </w:ins>
      <w:proofErr w:type="spellEnd"/>
      <w:r w:rsidR="003856F7" w:rsidRPr="00B814E0">
        <w:rPr>
          <w:sz w:val="22"/>
          <w:szCs w:val="22"/>
        </w:rPr>
        <w:t>, software source documents, and formulae related to the current, future, and proposed products and services of each of the Parties, such as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and marketing plans; and (d) all other information that the Receiving Party knew, or reasonably should have known, was the Confidential Information of the Disclosing Party.</w:t>
      </w:r>
    </w:p>
    <w:p w14:paraId="0D8FF7D1" w14:textId="0B87F6AC" w:rsidR="009F6F5D" w:rsidRPr="00B814E0" w:rsidRDefault="003856F7" w:rsidP="009F6F5D">
      <w:pPr>
        <w:pStyle w:val="TabbedL1"/>
        <w:rPr>
          <w:sz w:val="22"/>
          <w:szCs w:val="22"/>
        </w:rPr>
      </w:pPr>
      <w:r w:rsidRPr="00B814E0">
        <w:rPr>
          <w:sz w:val="22"/>
          <w:szCs w:val="22"/>
        </w:rPr>
        <w:t xml:space="preserve">Subject to </w:t>
      </w:r>
      <w:del w:id="26" w:author="James Hazard" w:date="2021-01-17T16:54:00Z">
        <w:r w:rsidR="005839F3" w:rsidRPr="00C059D9">
          <w:rPr>
            <w:sz w:val="22"/>
            <w:szCs w:val="22"/>
          </w:rPr>
          <w:delText>Section</w:delText>
        </w:r>
      </w:del>
      <w:ins w:id="27" w:author="James Hazard" w:date="2021-01-17T16:54:00Z">
        <w:r>
          <w:rPr>
            <w:sz w:val="22"/>
            <w:szCs w:val="22"/>
          </w:rPr>
          <w:t>clause</w:t>
        </w:r>
      </w:ins>
      <w:r w:rsidRPr="00B814E0">
        <w:rPr>
          <w:sz w:val="22"/>
          <w:szCs w:val="22"/>
        </w:rPr>
        <w:t xml:space="preserve"> 3, the Receiving Party agrees that at all times and notwithstanding any termination or expiration of this Agreement it will hold in strict confidence and not disclose to any third party any Confidential Information of the Disclosing Party, except as approved in writing by the Disclosing Party, and will use the Confidential Information of the Disclosing Party for no purpose other than the Permitted Use. The Receiving Party </w:t>
      </w:r>
      <w:del w:id="28" w:author="James Hazard" w:date="2021-01-17T16:54:00Z">
        <w:r w:rsidR="005839F3" w:rsidRPr="00C059D9">
          <w:rPr>
            <w:sz w:val="22"/>
            <w:szCs w:val="22"/>
          </w:rPr>
          <w:delText>will also protect</w:delText>
        </w:r>
      </w:del>
      <w:ins w:id="29" w:author="James Hazard" w:date="2021-01-17T16:54:00Z">
        <w:r w:rsidRPr="00B814E0">
          <w:rPr>
            <w:sz w:val="22"/>
            <w:szCs w:val="22"/>
          </w:rPr>
          <w:t>agrees to apply the same security measures and degree of care to</w:t>
        </w:r>
      </w:ins>
      <w:r w:rsidRPr="00B814E0">
        <w:rPr>
          <w:sz w:val="22"/>
          <w:szCs w:val="22"/>
        </w:rPr>
        <w:t xml:space="preserve"> such Confidential Information </w:t>
      </w:r>
      <w:del w:id="30" w:author="James Hazard" w:date="2021-01-17T16:54:00Z">
        <w:r w:rsidR="005839F3" w:rsidRPr="00C059D9">
          <w:rPr>
            <w:sz w:val="22"/>
            <w:szCs w:val="22"/>
          </w:rPr>
          <w:delText>with at least the same degree of care that</w:delText>
        </w:r>
      </w:del>
      <w:ins w:id="31" w:author="James Hazard" w:date="2021-01-17T16:54:00Z">
        <w:r w:rsidRPr="00B814E0">
          <w:rPr>
            <w:sz w:val="22"/>
            <w:szCs w:val="22"/>
          </w:rPr>
          <w:t>as</w:t>
        </w:r>
      </w:ins>
      <w:r w:rsidRPr="00B814E0">
        <w:rPr>
          <w:sz w:val="22"/>
          <w:szCs w:val="22"/>
        </w:rPr>
        <w:t xml:space="preserve"> the Receiving Party </w:t>
      </w:r>
      <w:del w:id="32" w:author="James Hazard" w:date="2021-01-17T16:54:00Z">
        <w:r w:rsidR="005839F3" w:rsidRPr="00C059D9">
          <w:rPr>
            <w:sz w:val="22"/>
            <w:szCs w:val="22"/>
          </w:rPr>
          <w:delText>uses</w:delText>
        </w:r>
      </w:del>
      <w:ins w:id="33" w:author="James Hazard" w:date="2021-01-17T16:54:00Z">
        <w:r w:rsidRPr="00B814E0">
          <w:rPr>
            <w:sz w:val="22"/>
            <w:szCs w:val="22"/>
          </w:rPr>
          <w:t>applies</w:t>
        </w:r>
      </w:ins>
      <w:r w:rsidRPr="00B814E0">
        <w:rPr>
          <w:sz w:val="22"/>
          <w:szCs w:val="22"/>
        </w:rPr>
        <w:t xml:space="preserve"> to</w:t>
      </w:r>
      <w:del w:id="34" w:author="James Hazard" w:date="2021-01-17T16:54:00Z">
        <w:r w:rsidR="005839F3" w:rsidRPr="00C059D9">
          <w:rPr>
            <w:sz w:val="22"/>
            <w:szCs w:val="22"/>
          </w:rPr>
          <w:delText xml:space="preserve"> protect</w:delText>
        </w:r>
      </w:del>
      <w:r w:rsidRPr="00B814E0">
        <w:rPr>
          <w:sz w:val="22"/>
          <w:szCs w:val="22"/>
        </w:rPr>
        <w:t xml:space="preserve"> its own </w:t>
      </w:r>
      <w:del w:id="35" w:author="James Hazard" w:date="2021-01-17T16:54:00Z">
        <w:r w:rsidR="005839F3" w:rsidRPr="00C059D9">
          <w:rPr>
            <w:sz w:val="22"/>
            <w:szCs w:val="22"/>
          </w:rPr>
          <w:delText>Confidential Information, but in no case, less than reasonable care.</w:delText>
        </w:r>
      </w:del>
      <w:ins w:id="36" w:author="James Hazard" w:date="2021-01-17T16:54:00Z">
        <w:r w:rsidRPr="00B814E0">
          <w:rPr>
            <w:sz w:val="22"/>
            <w:szCs w:val="22"/>
          </w:rPr>
          <w:t xml:space="preserve">confidential information, which the Receiving Party warrants as providing adequate protection from </w:t>
        </w:r>
        <w:proofErr w:type="spellStart"/>
        <w:r w:rsidRPr="00B814E0">
          <w:rPr>
            <w:sz w:val="22"/>
            <w:szCs w:val="22"/>
          </w:rPr>
          <w:t>unauthorised</w:t>
        </w:r>
        <w:proofErr w:type="spellEnd"/>
        <w:r w:rsidRPr="00B814E0">
          <w:rPr>
            <w:sz w:val="22"/>
            <w:szCs w:val="22"/>
          </w:rPr>
          <w:t xml:space="preserve"> disclosure, copying or use. </w:t>
        </w:r>
      </w:ins>
      <w:r w:rsidRPr="00B814E0">
        <w:rPr>
          <w:sz w:val="22"/>
          <w:szCs w:val="22"/>
        </w:rPr>
        <w:t xml:space="preserve"> The Receiving Party will limit access to the Confidential Information of the Disclosing Party to only those of the Receiving Party’s employees or </w:t>
      </w:r>
      <w:del w:id="37" w:author="James Hazard" w:date="2021-01-17T16:54:00Z">
        <w:r w:rsidR="005839F3" w:rsidRPr="00C059D9">
          <w:rPr>
            <w:sz w:val="22"/>
            <w:szCs w:val="22"/>
          </w:rPr>
          <w:delText>authorized</w:delText>
        </w:r>
      </w:del>
      <w:proofErr w:type="spellStart"/>
      <w:ins w:id="38" w:author="James Hazard" w:date="2021-01-17T16:54:00Z">
        <w:r w:rsidRPr="00B814E0">
          <w:rPr>
            <w:sz w:val="22"/>
            <w:szCs w:val="22"/>
          </w:rPr>
          <w:t>authorised</w:t>
        </w:r>
      </w:ins>
      <w:proofErr w:type="spellEnd"/>
      <w:r w:rsidRPr="00B814E0">
        <w:rPr>
          <w:sz w:val="22"/>
          <w:szCs w:val="22"/>
        </w:rPr>
        <w:t xml:space="preserve"> representatives </w:t>
      </w:r>
      <w:del w:id="39" w:author="James Hazard" w:date="2021-01-17T16:54:00Z">
        <w:r w:rsidR="005839F3" w:rsidRPr="00C059D9">
          <w:rPr>
            <w:sz w:val="22"/>
            <w:szCs w:val="22"/>
          </w:rPr>
          <w:delText>having</w:delText>
        </w:r>
      </w:del>
      <w:ins w:id="40" w:author="James Hazard" w:date="2021-01-17T16:54:00Z">
        <w:r w:rsidRPr="00B814E0">
          <w:rPr>
            <w:sz w:val="22"/>
            <w:szCs w:val="22"/>
          </w:rPr>
          <w:t>who have</w:t>
        </w:r>
      </w:ins>
      <w:r w:rsidRPr="00B814E0">
        <w:rPr>
          <w:sz w:val="22"/>
          <w:szCs w:val="22"/>
        </w:rPr>
        <w:t xml:space="preserve"> a need to know</w:t>
      </w:r>
      <w:ins w:id="41" w:author="James Hazard" w:date="2021-01-17T16:54:00Z">
        <w:r w:rsidRPr="00B814E0">
          <w:rPr>
            <w:sz w:val="22"/>
            <w:szCs w:val="22"/>
          </w:rPr>
          <w:t xml:space="preserve"> such Confidential Information for the Permitted Use</w:t>
        </w:r>
      </w:ins>
      <w:r w:rsidRPr="00B814E0">
        <w:rPr>
          <w:sz w:val="22"/>
          <w:szCs w:val="22"/>
        </w:rPr>
        <w:t xml:space="preserve"> and who have signed confidentiality agreements containing, or are otherwise bound by, confidentiality obligations at least as restrictive as those contained herein.</w:t>
      </w:r>
    </w:p>
    <w:p w14:paraId="6722BFCD" w14:textId="7A0EDEDA" w:rsidR="009F6F5D" w:rsidRPr="00B814E0" w:rsidRDefault="003856F7" w:rsidP="009F6F5D">
      <w:pPr>
        <w:pStyle w:val="TabbedL1"/>
        <w:rPr>
          <w:sz w:val="22"/>
          <w:szCs w:val="22"/>
        </w:rPr>
      </w:pPr>
      <w:r w:rsidRPr="00B814E0">
        <w:rPr>
          <w:sz w:val="22"/>
          <w:szCs w:val="22"/>
        </w:rPr>
        <w:t xml:space="preserve">The Receiving Party will not have any obligations under this Agreement with respect to </w:t>
      </w:r>
      <w:del w:id="42" w:author="James Hazard" w:date="2021-01-17T16:54:00Z">
        <w:r w:rsidR="005839F3" w:rsidRPr="00C059D9">
          <w:rPr>
            <w:sz w:val="22"/>
            <w:szCs w:val="22"/>
          </w:rPr>
          <w:delText>a specific portion of the Confidential Information of the Disclosing Party if such Receiving Party can demonstrate with competent evidence that such portion of Confidential Information</w:delText>
        </w:r>
      </w:del>
      <w:ins w:id="43" w:author="James Hazard" w:date="2021-01-17T16:54:00Z">
        <w:r w:rsidRPr="00B814E0">
          <w:rPr>
            <w:sz w:val="22"/>
            <w:szCs w:val="22"/>
          </w:rPr>
          <w:t>any Confidential Information which</w:t>
        </w:r>
      </w:ins>
      <w:r w:rsidRPr="00B814E0">
        <w:rPr>
          <w:sz w:val="22"/>
          <w:szCs w:val="22"/>
        </w:rPr>
        <w:t>:</w:t>
      </w:r>
    </w:p>
    <w:p w14:paraId="3B250220" w14:textId="27883E25" w:rsidR="009F6F5D" w:rsidRPr="00B814E0" w:rsidRDefault="003856F7" w:rsidP="009F6F5D">
      <w:pPr>
        <w:pStyle w:val="TabbedL2"/>
        <w:rPr>
          <w:sz w:val="22"/>
          <w:szCs w:val="22"/>
        </w:rPr>
      </w:pPr>
      <w:ins w:id="44" w:author="James Hazard" w:date="2021-01-17T16:54:00Z">
        <w:r w:rsidRPr="00B814E0">
          <w:rPr>
            <w:sz w:val="22"/>
            <w:szCs w:val="22"/>
          </w:rPr>
          <w:t xml:space="preserve">at the time of the disclosure </w:t>
        </w:r>
      </w:ins>
      <w:r w:rsidRPr="00B814E0">
        <w:rPr>
          <w:sz w:val="22"/>
          <w:szCs w:val="22"/>
        </w:rPr>
        <w:t>was in the public domain</w:t>
      </w:r>
      <w:del w:id="45" w:author="James Hazard" w:date="2021-01-17T16:54:00Z">
        <w:r w:rsidR="005839F3" w:rsidRPr="00C059D9">
          <w:rPr>
            <w:sz w:val="22"/>
            <w:szCs w:val="22"/>
          </w:rPr>
          <w:delText xml:space="preserve"> at the time it was disclosed to the Receiving Party</w:delText>
        </w:r>
      </w:del>
      <w:r w:rsidRPr="00B814E0">
        <w:rPr>
          <w:sz w:val="22"/>
          <w:szCs w:val="22"/>
        </w:rPr>
        <w:t>;</w:t>
      </w:r>
    </w:p>
    <w:p w14:paraId="15CF599F" w14:textId="2A42BC38" w:rsidR="009F6F5D" w:rsidRPr="00B814E0" w:rsidRDefault="005839F3" w:rsidP="009F6F5D">
      <w:pPr>
        <w:pStyle w:val="TabbedL2"/>
        <w:rPr>
          <w:sz w:val="22"/>
          <w:szCs w:val="22"/>
        </w:rPr>
      </w:pPr>
      <w:del w:id="46" w:author="James Hazard" w:date="2021-01-17T16:54:00Z">
        <w:r w:rsidRPr="00C059D9">
          <w:rPr>
            <w:sz w:val="22"/>
            <w:szCs w:val="22"/>
          </w:rPr>
          <w:delText>entered</w:delText>
        </w:r>
      </w:del>
      <w:ins w:id="47" w:author="James Hazard" w:date="2021-01-17T16:54:00Z">
        <w:r w:rsidR="003856F7" w:rsidRPr="00B814E0">
          <w:rPr>
            <w:sz w:val="22"/>
            <w:szCs w:val="22"/>
          </w:rPr>
          <w:t>after disclosure came into</w:t>
        </w:r>
      </w:ins>
      <w:r w:rsidR="003856F7" w:rsidRPr="00B814E0">
        <w:rPr>
          <w:sz w:val="22"/>
          <w:szCs w:val="22"/>
        </w:rPr>
        <w:t xml:space="preserve"> the public domain </w:t>
      </w:r>
      <w:del w:id="48" w:author="James Hazard" w:date="2021-01-17T16:54:00Z">
        <w:r w:rsidRPr="00C059D9">
          <w:rPr>
            <w:sz w:val="22"/>
            <w:szCs w:val="22"/>
          </w:rPr>
          <w:delText xml:space="preserve">subsequent to </w:delText>
        </w:r>
      </w:del>
      <w:ins w:id="49" w:author="James Hazard" w:date="2021-01-17T16:54:00Z">
        <w:r w:rsidR="003856F7" w:rsidRPr="00B814E0">
          <w:rPr>
            <w:sz w:val="22"/>
            <w:szCs w:val="22"/>
          </w:rPr>
          <w:t xml:space="preserve">for any reason except </w:t>
        </w:r>
      </w:ins>
      <w:r w:rsidR="003856F7" w:rsidRPr="00B814E0">
        <w:rPr>
          <w:sz w:val="22"/>
          <w:szCs w:val="22"/>
        </w:rPr>
        <w:t xml:space="preserve">the </w:t>
      </w:r>
      <w:del w:id="50" w:author="James Hazard" w:date="2021-01-17T16:54:00Z">
        <w:r w:rsidRPr="00C059D9">
          <w:rPr>
            <w:sz w:val="22"/>
            <w:szCs w:val="22"/>
          </w:rPr>
          <w:delText xml:space="preserve">time it was disclosed to </w:delText>
        </w:r>
      </w:del>
      <w:ins w:id="51" w:author="James Hazard" w:date="2021-01-17T16:54:00Z">
        <w:r w:rsidR="003856F7" w:rsidRPr="00B814E0">
          <w:rPr>
            <w:sz w:val="22"/>
            <w:szCs w:val="22"/>
          </w:rPr>
          <w:t xml:space="preserve">failure </w:t>
        </w:r>
        <w:proofErr w:type="gramStart"/>
        <w:r w:rsidR="003856F7" w:rsidRPr="00B814E0">
          <w:rPr>
            <w:sz w:val="22"/>
            <w:szCs w:val="22"/>
          </w:rPr>
          <w:t xml:space="preserve">of  </w:t>
        </w:r>
      </w:ins>
      <w:r w:rsidR="003856F7" w:rsidRPr="00B814E0">
        <w:rPr>
          <w:sz w:val="22"/>
          <w:szCs w:val="22"/>
        </w:rPr>
        <w:t>the</w:t>
      </w:r>
      <w:proofErr w:type="gramEnd"/>
      <w:r w:rsidR="003856F7" w:rsidRPr="00B814E0">
        <w:rPr>
          <w:sz w:val="22"/>
          <w:szCs w:val="22"/>
        </w:rPr>
        <w:t xml:space="preserve"> Receiving Party</w:t>
      </w:r>
      <w:del w:id="52" w:author="James Hazard" w:date="2021-01-17T16:54:00Z">
        <w:r w:rsidRPr="00C059D9">
          <w:rPr>
            <w:sz w:val="22"/>
            <w:szCs w:val="22"/>
          </w:rPr>
          <w:delText xml:space="preserve">, through no fault of </w:delText>
        </w:r>
      </w:del>
      <w:ins w:id="53" w:author="James Hazard" w:date="2021-01-17T16:54:00Z">
        <w:r w:rsidR="003856F7" w:rsidRPr="00B814E0">
          <w:rPr>
            <w:sz w:val="22"/>
            <w:szCs w:val="22"/>
          </w:rPr>
          <w:t xml:space="preserve"> to comply with </w:t>
        </w:r>
      </w:ins>
      <w:r w:rsidR="003856F7" w:rsidRPr="00B814E0">
        <w:rPr>
          <w:sz w:val="22"/>
          <w:szCs w:val="22"/>
        </w:rPr>
        <w:t xml:space="preserve">the </w:t>
      </w:r>
      <w:del w:id="54" w:author="James Hazard" w:date="2021-01-17T16:54:00Z">
        <w:r w:rsidRPr="00C059D9">
          <w:rPr>
            <w:sz w:val="22"/>
            <w:szCs w:val="22"/>
          </w:rPr>
          <w:delText>Receiving Party</w:delText>
        </w:r>
      </w:del>
      <w:ins w:id="55" w:author="James Hazard" w:date="2021-01-17T16:54:00Z">
        <w:r w:rsidR="003856F7" w:rsidRPr="00B814E0">
          <w:rPr>
            <w:sz w:val="22"/>
            <w:szCs w:val="22"/>
          </w:rPr>
          <w:t>terms of this Agreement</w:t>
        </w:r>
      </w:ins>
      <w:r w:rsidR="003856F7" w:rsidRPr="00B814E0">
        <w:rPr>
          <w:sz w:val="22"/>
          <w:szCs w:val="22"/>
        </w:rPr>
        <w:t>;</w:t>
      </w:r>
    </w:p>
    <w:p w14:paraId="4EADF3FD" w14:textId="5D3B7953" w:rsidR="009F6F5D" w:rsidRPr="00B814E0" w:rsidRDefault="003856F7" w:rsidP="009F6F5D">
      <w:pPr>
        <w:pStyle w:val="TabbedL2"/>
        <w:rPr>
          <w:sz w:val="22"/>
          <w:szCs w:val="22"/>
        </w:rPr>
      </w:pPr>
      <w:r w:rsidRPr="00B814E0">
        <w:rPr>
          <w:sz w:val="22"/>
          <w:szCs w:val="22"/>
        </w:rPr>
        <w:t>was</w:t>
      </w:r>
      <w:ins w:id="56" w:author="James Hazard" w:date="2021-01-17T16:54:00Z">
        <w:r w:rsidRPr="00B814E0">
          <w:rPr>
            <w:sz w:val="22"/>
            <w:szCs w:val="22"/>
          </w:rPr>
          <w:t xml:space="preserve"> lawfully</w:t>
        </w:r>
      </w:ins>
      <w:r w:rsidRPr="00B814E0">
        <w:rPr>
          <w:sz w:val="22"/>
          <w:szCs w:val="22"/>
        </w:rPr>
        <w:t xml:space="preserve"> in the Receiving Party’s possession </w:t>
      </w:r>
      <w:del w:id="57" w:author="James Hazard" w:date="2021-01-17T16:54:00Z">
        <w:r w:rsidR="005839F3" w:rsidRPr="00C059D9">
          <w:rPr>
            <w:sz w:val="22"/>
            <w:szCs w:val="22"/>
          </w:rPr>
          <w:delText>free of any obligation of confidence at the time it was disclosed to the Receiving Party</w:delText>
        </w:r>
      </w:del>
      <w:ins w:id="58" w:author="James Hazard" w:date="2021-01-17T16:54:00Z">
        <w:r w:rsidRPr="00B814E0">
          <w:rPr>
            <w:sz w:val="22"/>
            <w:szCs w:val="22"/>
          </w:rPr>
          <w:t xml:space="preserve">prior to such </w:t>
        </w:r>
        <w:proofErr w:type="gramStart"/>
        <w:r w:rsidRPr="00B814E0">
          <w:rPr>
            <w:sz w:val="22"/>
            <w:szCs w:val="22"/>
          </w:rPr>
          <w:t>disclosure</w:t>
        </w:r>
      </w:ins>
      <w:r w:rsidRPr="00B814E0">
        <w:rPr>
          <w:sz w:val="22"/>
          <w:szCs w:val="22"/>
        </w:rPr>
        <w:t>;</w:t>
      </w:r>
      <w:proofErr w:type="gramEnd"/>
    </w:p>
    <w:p w14:paraId="027618D7" w14:textId="5EF628E5" w:rsidR="009F6F5D" w:rsidRPr="00B814E0" w:rsidRDefault="003856F7" w:rsidP="009F6F5D">
      <w:pPr>
        <w:pStyle w:val="TabbedL2"/>
        <w:rPr>
          <w:sz w:val="22"/>
          <w:szCs w:val="22"/>
        </w:rPr>
      </w:pPr>
      <w:r w:rsidRPr="00B814E0">
        <w:rPr>
          <w:sz w:val="22"/>
          <w:szCs w:val="22"/>
        </w:rPr>
        <w:t xml:space="preserve">was </w:t>
      </w:r>
      <w:del w:id="59" w:author="James Hazard" w:date="2021-01-17T16:54:00Z">
        <w:r w:rsidR="005839F3" w:rsidRPr="00C059D9">
          <w:rPr>
            <w:sz w:val="22"/>
            <w:szCs w:val="22"/>
          </w:rPr>
          <w:delText>rightfully</w:delText>
        </w:r>
      </w:del>
      <w:ins w:id="60" w:author="James Hazard" w:date="2021-01-17T16:54:00Z">
        <w:r w:rsidRPr="00B814E0">
          <w:rPr>
            <w:sz w:val="22"/>
            <w:szCs w:val="22"/>
          </w:rPr>
          <w:t>subsequently</w:t>
        </w:r>
      </w:ins>
      <w:r w:rsidRPr="00B814E0">
        <w:rPr>
          <w:sz w:val="22"/>
          <w:szCs w:val="22"/>
        </w:rPr>
        <w:t xml:space="preserve"> communicated to the Receiving Party </w:t>
      </w:r>
      <w:del w:id="61" w:author="James Hazard" w:date="2021-01-17T16:54:00Z">
        <w:r w:rsidR="005839F3" w:rsidRPr="00C059D9">
          <w:rPr>
            <w:sz w:val="22"/>
            <w:szCs w:val="22"/>
          </w:rPr>
          <w:delText>free</w:delText>
        </w:r>
      </w:del>
      <w:ins w:id="62" w:author="James Hazard" w:date="2021-01-17T16:54:00Z">
        <w:r w:rsidRPr="00B814E0">
          <w:rPr>
            <w:sz w:val="22"/>
            <w:szCs w:val="22"/>
          </w:rPr>
          <w:t>from a third party without obligations</w:t>
        </w:r>
      </w:ins>
      <w:r w:rsidRPr="00B814E0">
        <w:rPr>
          <w:sz w:val="22"/>
          <w:szCs w:val="22"/>
        </w:rPr>
        <w:t xml:space="preserve"> of </w:t>
      </w:r>
      <w:del w:id="63" w:author="James Hazard" w:date="2021-01-17T16:54:00Z">
        <w:r w:rsidR="005839F3" w:rsidRPr="00C059D9">
          <w:rPr>
            <w:sz w:val="22"/>
            <w:szCs w:val="22"/>
          </w:rPr>
          <w:delText>any obligation of confidence subsequent to the time it was disclosed to the Receiving Party</w:delText>
        </w:r>
      </w:del>
      <w:ins w:id="64" w:author="James Hazard" w:date="2021-01-17T16:54:00Z">
        <w:r w:rsidRPr="00B814E0">
          <w:rPr>
            <w:sz w:val="22"/>
            <w:szCs w:val="22"/>
          </w:rPr>
          <w:t>confidentiality</w:t>
        </w:r>
      </w:ins>
      <w:r w:rsidRPr="00B814E0">
        <w:rPr>
          <w:sz w:val="22"/>
          <w:szCs w:val="22"/>
        </w:rPr>
        <w:t>; or</w:t>
      </w:r>
    </w:p>
    <w:p w14:paraId="07A3A11D" w14:textId="77777777" w:rsidR="009F6F5D" w:rsidRPr="00B814E0" w:rsidRDefault="003856F7" w:rsidP="009F6F5D">
      <w:pPr>
        <w:pStyle w:val="TabbedL2"/>
        <w:rPr>
          <w:sz w:val="22"/>
          <w:szCs w:val="22"/>
        </w:rPr>
      </w:pPr>
      <w:r w:rsidRPr="00B814E0">
        <w:rPr>
          <w:sz w:val="22"/>
          <w:szCs w:val="22"/>
        </w:rPr>
        <w:lastRenderedPageBreak/>
        <w:t>was developed by employees or agents of the Receiving Party who had no access to any Confidential Information.</w:t>
      </w:r>
    </w:p>
    <w:p w14:paraId="2B688113" w14:textId="20069892" w:rsidR="009F6F5D" w:rsidRPr="00B814E0" w:rsidRDefault="003856F7" w:rsidP="009F6F5D">
      <w:pPr>
        <w:pStyle w:val="TabbedL1"/>
        <w:rPr>
          <w:sz w:val="22"/>
          <w:szCs w:val="22"/>
        </w:rPr>
      </w:pPr>
      <w:r w:rsidRPr="00B814E0">
        <w:rPr>
          <w:sz w:val="22"/>
          <w:szCs w:val="22"/>
        </w:rPr>
        <w:t xml:space="preserve">Notwithstanding the above, the Receiving Party may disclose certain Confidential Information of the Disclosing Party, without </w:t>
      </w:r>
      <w:del w:id="65" w:author="James Hazard" w:date="2021-01-17T16:54:00Z">
        <w:r w:rsidR="005839F3" w:rsidRPr="00C059D9">
          <w:rPr>
            <w:sz w:val="22"/>
            <w:szCs w:val="22"/>
          </w:rPr>
          <w:delText>violating</w:delText>
        </w:r>
      </w:del>
      <w:ins w:id="66" w:author="James Hazard" w:date="2021-01-17T16:54:00Z">
        <w:r w:rsidRPr="00B814E0">
          <w:rPr>
            <w:sz w:val="22"/>
            <w:szCs w:val="22"/>
          </w:rPr>
          <w:t>breaching</w:t>
        </w:r>
      </w:ins>
      <w:r w:rsidRPr="00B814E0">
        <w:rPr>
          <w:sz w:val="22"/>
          <w:szCs w:val="22"/>
        </w:rPr>
        <w:t xml:space="preserve"> the </w:t>
      </w:r>
      <w:del w:id="67" w:author="James Hazard" w:date="2021-01-17T16:54:00Z">
        <w:r w:rsidR="005839F3" w:rsidRPr="00C059D9">
          <w:rPr>
            <w:sz w:val="22"/>
            <w:szCs w:val="22"/>
          </w:rPr>
          <w:delText>obligations</w:delText>
        </w:r>
      </w:del>
      <w:ins w:id="68" w:author="James Hazard" w:date="2021-01-17T16:54:00Z">
        <w:r w:rsidRPr="00B814E0">
          <w:rPr>
            <w:sz w:val="22"/>
            <w:szCs w:val="22"/>
          </w:rPr>
          <w:t>terms</w:t>
        </w:r>
      </w:ins>
      <w:r w:rsidRPr="00B814E0">
        <w:rPr>
          <w:sz w:val="22"/>
          <w:szCs w:val="22"/>
        </w:rPr>
        <w:t xml:space="preserve"> of this Agreement, to the extent such disclosure is required by a valid order of a court or other governmental body having jurisdiction, </w:t>
      </w:r>
      <w:r w:rsidRPr="00B814E0">
        <w:rPr>
          <w:i/>
          <w:iCs/>
          <w:sz w:val="22"/>
          <w:szCs w:val="22"/>
        </w:rPr>
        <w:t xml:space="preserve">provided that </w:t>
      </w:r>
      <w:r w:rsidRPr="00B814E0">
        <w:rPr>
          <w:sz w:val="22"/>
          <w:szCs w:val="22"/>
        </w:rPr>
        <w:t>the Receiving Party provides the Disclosing Party with reasonable prior written notice of such disclosure and makes a reasonable effort to obtain, or to assist the Disclosing Party in obtaining, a protective order preventing or limiting the disclosure and/or requiring that the Confidential Information so disclosed be used only for the purposes for which the law or regulation required, or for which the order was issued.</w:t>
      </w:r>
    </w:p>
    <w:p w14:paraId="632C6E76" w14:textId="3817D415" w:rsidR="009F6F5D" w:rsidRPr="00B814E0" w:rsidRDefault="003856F7" w:rsidP="009F6F5D">
      <w:pPr>
        <w:pStyle w:val="TabbedL1"/>
        <w:rPr>
          <w:sz w:val="22"/>
          <w:szCs w:val="22"/>
        </w:rPr>
      </w:pPr>
      <w:r w:rsidRPr="00B814E0">
        <w:rPr>
          <w:sz w:val="22"/>
          <w:szCs w:val="22"/>
        </w:rPr>
        <w:t xml:space="preserve">The Receiving Party will immediately notify the Disclosing Party upon discovery of any loss or </w:t>
      </w:r>
      <w:del w:id="69" w:author="James Hazard" w:date="2021-01-17T16:54:00Z">
        <w:r w:rsidR="005839F3" w:rsidRPr="00C059D9">
          <w:rPr>
            <w:sz w:val="22"/>
            <w:szCs w:val="22"/>
          </w:rPr>
          <w:delText>unauthorized</w:delText>
        </w:r>
      </w:del>
      <w:proofErr w:type="spellStart"/>
      <w:ins w:id="70" w:author="James Hazard" w:date="2021-01-17T16:54:00Z">
        <w:r w:rsidRPr="00B814E0">
          <w:rPr>
            <w:sz w:val="22"/>
            <w:szCs w:val="22"/>
          </w:rPr>
          <w:t>unauthorised</w:t>
        </w:r>
      </w:ins>
      <w:proofErr w:type="spellEnd"/>
      <w:r w:rsidRPr="00B814E0">
        <w:rPr>
          <w:sz w:val="22"/>
          <w:szCs w:val="22"/>
        </w:rPr>
        <w:t xml:space="preserve"> disclosure of the Confidential Information of the Disclosing Party.</w:t>
      </w:r>
    </w:p>
    <w:p w14:paraId="3A969B24" w14:textId="05300891" w:rsidR="00DD496C" w:rsidRPr="00B814E0" w:rsidRDefault="003856F7" w:rsidP="009F6F5D">
      <w:pPr>
        <w:pStyle w:val="TabbedL1"/>
        <w:rPr>
          <w:sz w:val="22"/>
          <w:szCs w:val="22"/>
        </w:rPr>
      </w:pPr>
      <w:r w:rsidRPr="00B814E0">
        <w:rPr>
          <w:sz w:val="22"/>
          <w:szCs w:val="22"/>
        </w:rPr>
        <w:t>Upon termination or expiration of this Agreement, or upon written request of either Party, each Party will</w:t>
      </w:r>
      <w:del w:id="71" w:author="James Hazard" w:date="2021-01-17T16:54:00Z">
        <w:r w:rsidR="005839F3" w:rsidRPr="00C059D9">
          <w:rPr>
            <w:sz w:val="22"/>
            <w:szCs w:val="22"/>
          </w:rPr>
          <w:delText xml:space="preserve"> promptly return to the Disclosing Party or destroy all documents and other tangible materials representing the Disclosing Party’s Confidential Information and all copies thereof.</w:delText>
        </w:r>
      </w:del>
      <w:ins w:id="72" w:author="James Hazard" w:date="2021-01-17T16:54:00Z">
        <w:r w:rsidRPr="00B814E0">
          <w:rPr>
            <w:sz w:val="22"/>
            <w:szCs w:val="22"/>
          </w:rPr>
          <w:t>:</w:t>
        </w:r>
      </w:ins>
    </w:p>
    <w:p w14:paraId="3ECA9662" w14:textId="77777777" w:rsidR="00CD362B" w:rsidRPr="00B814E0" w:rsidRDefault="003856F7">
      <w:pPr>
        <w:pStyle w:val="TabbedL2"/>
        <w:rPr>
          <w:ins w:id="73" w:author="James Hazard" w:date="2021-01-17T16:54:00Z"/>
          <w:sz w:val="22"/>
          <w:szCs w:val="22"/>
        </w:rPr>
      </w:pPr>
      <w:ins w:id="74" w:author="James Hazard" w:date="2021-01-17T16:54:00Z">
        <w:r w:rsidRPr="00B814E0">
          <w:rPr>
            <w:sz w:val="22"/>
            <w:szCs w:val="22"/>
          </w:rPr>
          <w:t xml:space="preserve"> promptly return to the Disclosing Party or destroy all documents and other tangible materials (and copies) containing, reflecting, incorporating or based on the Disclosing Party’s Confidential </w:t>
        </w:r>
        <w:proofErr w:type="gramStart"/>
        <w:r w:rsidRPr="00B814E0">
          <w:rPr>
            <w:sz w:val="22"/>
            <w:szCs w:val="22"/>
          </w:rPr>
          <w:t>Information;</w:t>
        </w:r>
        <w:proofErr w:type="gramEnd"/>
      </w:ins>
    </w:p>
    <w:p w14:paraId="7CF8136D" w14:textId="77777777" w:rsidR="00CD362B" w:rsidRPr="00B814E0" w:rsidRDefault="003856F7">
      <w:pPr>
        <w:pStyle w:val="TabbedL2"/>
        <w:rPr>
          <w:ins w:id="75" w:author="James Hazard" w:date="2021-01-17T16:54:00Z"/>
          <w:sz w:val="22"/>
          <w:szCs w:val="22"/>
        </w:rPr>
      </w:pPr>
      <w:ins w:id="76" w:author="James Hazard" w:date="2021-01-17T16:54:00Z">
        <w:r w:rsidRPr="00B814E0">
          <w:rPr>
            <w:sz w:val="22"/>
            <w:szCs w:val="22"/>
          </w:rPr>
          <w:t>erase all the Disclosing Party’s Confidential Information from its computer systems or which is stored in electronic form (to the extent possible); and</w:t>
        </w:r>
      </w:ins>
    </w:p>
    <w:p w14:paraId="540E3708" w14:textId="77777777" w:rsidR="00CD362B" w:rsidRPr="00B814E0" w:rsidRDefault="003856F7">
      <w:pPr>
        <w:pStyle w:val="TabbedL2"/>
        <w:rPr>
          <w:ins w:id="77" w:author="James Hazard" w:date="2021-01-17T16:54:00Z"/>
          <w:sz w:val="22"/>
          <w:szCs w:val="22"/>
        </w:rPr>
      </w:pPr>
      <w:ins w:id="78" w:author="James Hazard" w:date="2021-01-17T16:54:00Z">
        <w:r w:rsidRPr="00B814E0">
          <w:rPr>
            <w:sz w:val="22"/>
            <w:szCs w:val="22"/>
          </w:rPr>
          <w:t xml:space="preserve">certify in writing to the Disclosing Party that it has complied with the requirements of this </w:t>
        </w:r>
        <w:r>
          <w:rPr>
            <w:sz w:val="22"/>
            <w:szCs w:val="22"/>
          </w:rPr>
          <w:t>clause</w:t>
        </w:r>
        <w:r w:rsidRPr="00B814E0">
          <w:rPr>
            <w:sz w:val="22"/>
            <w:szCs w:val="22"/>
          </w:rPr>
          <w:t xml:space="preserve">, provided that the Receiving Party may retain documents and materials containing, reflecting, incorporating, or based on the Confidential Information to the extent required by law or any applicable governmental or regulatory authority and to the extent reasonable to permit the Receiving Party to keep evidence that it has performed its obligations under this Agreement.  The provisions of this Agreement shall continue to apply to any documents and materials kept by the Receiving Party in accordance with this </w:t>
        </w:r>
        <w:r>
          <w:rPr>
            <w:sz w:val="22"/>
            <w:szCs w:val="22"/>
          </w:rPr>
          <w:t>clause</w:t>
        </w:r>
        <w:r w:rsidRPr="00B814E0">
          <w:rPr>
            <w:sz w:val="22"/>
            <w:szCs w:val="22"/>
          </w:rPr>
          <w:t>.</w:t>
        </w:r>
      </w:ins>
    </w:p>
    <w:p w14:paraId="40620041" w14:textId="5BA5A0C2" w:rsidR="009F6F5D" w:rsidRPr="00B814E0" w:rsidRDefault="003856F7" w:rsidP="009F6F5D">
      <w:pPr>
        <w:pStyle w:val="TabbedL1"/>
        <w:rPr>
          <w:sz w:val="22"/>
          <w:szCs w:val="22"/>
        </w:rPr>
      </w:pPr>
      <w:r w:rsidRPr="00B814E0">
        <w:rPr>
          <w:sz w:val="22"/>
          <w:szCs w:val="22"/>
        </w:rPr>
        <w:t xml:space="preserve">Confidential Information is and shall remain the sole property of the Disclosing Party. The Receiving Party </w:t>
      </w:r>
      <w:del w:id="79" w:author="James Hazard" w:date="2021-01-17T16:54:00Z">
        <w:r w:rsidR="005839F3" w:rsidRPr="00C059D9">
          <w:rPr>
            <w:sz w:val="22"/>
            <w:szCs w:val="22"/>
          </w:rPr>
          <w:delText>recognizes</w:delText>
        </w:r>
      </w:del>
      <w:proofErr w:type="spellStart"/>
      <w:ins w:id="80" w:author="James Hazard" w:date="2021-01-17T16:54:00Z">
        <w:r w:rsidRPr="00B814E0">
          <w:rPr>
            <w:sz w:val="22"/>
            <w:szCs w:val="22"/>
          </w:rPr>
          <w:t>recognises</w:t>
        </w:r>
      </w:ins>
      <w:proofErr w:type="spellEnd"/>
      <w:r w:rsidRPr="00B814E0">
        <w:rPr>
          <w:sz w:val="22"/>
          <w:szCs w:val="22"/>
        </w:rPr>
        <w:t xml:space="preserve"> and agrees that nothing contained in this Agreement will be construed as granting any property rights, by license or otherwise, to any Confidential Information of the Disclosing Party, or to any invention or any patent, copyright, trademark, or other intellectual property right that has issued or that may issue, based on such Confidential Information. Neither Receiving Party will make, have made, use or sell for any purpose any product or other item using, incorporating or derived from any Confidential Information of the Disclosing Party. Neither this Agreement nor the disclosure of any Confidential Information hereunder shall result in any obligation on the part of either Party to enter into any further agreement with the other, license any products or services to the other, or to require either Party to disclose any particular Confidential Information. Nothing in this Agreement </w:t>
      </w:r>
      <w:del w:id="81" w:author="James Hazard" w:date="2021-01-17T16:54:00Z">
        <w:r w:rsidR="005839F3" w:rsidRPr="00C059D9">
          <w:rPr>
            <w:sz w:val="22"/>
            <w:szCs w:val="22"/>
          </w:rPr>
          <w:delText>creates</w:delText>
        </w:r>
      </w:del>
      <w:ins w:id="82" w:author="James Hazard" w:date="2021-01-17T16:54:00Z">
        <w:r w:rsidRPr="00B814E0">
          <w:rPr>
            <w:sz w:val="22"/>
            <w:szCs w:val="22"/>
          </w:rPr>
          <w:t xml:space="preserve">is intended </w:t>
        </w:r>
        <w:proofErr w:type="gramStart"/>
        <w:r w:rsidRPr="00B814E0">
          <w:rPr>
            <w:sz w:val="22"/>
            <w:szCs w:val="22"/>
          </w:rPr>
          <w:t>to,</w:t>
        </w:r>
      </w:ins>
      <w:r w:rsidRPr="00B814E0">
        <w:rPr>
          <w:sz w:val="22"/>
          <w:szCs w:val="22"/>
        </w:rPr>
        <w:t xml:space="preserve"> or</w:t>
      </w:r>
      <w:proofErr w:type="gramEnd"/>
      <w:r w:rsidRPr="00B814E0">
        <w:rPr>
          <w:sz w:val="22"/>
          <w:szCs w:val="22"/>
        </w:rPr>
        <w:t xml:space="preserve"> shall be deemed to </w:t>
      </w:r>
      <w:del w:id="83" w:author="James Hazard" w:date="2021-01-17T16:54:00Z">
        <w:r w:rsidR="005839F3" w:rsidRPr="00C059D9">
          <w:rPr>
            <w:sz w:val="22"/>
            <w:szCs w:val="22"/>
          </w:rPr>
          <w:delText>create</w:delText>
        </w:r>
      </w:del>
      <w:ins w:id="84" w:author="James Hazard" w:date="2021-01-17T16:54:00Z">
        <w:r w:rsidRPr="00B814E0">
          <w:rPr>
            <w:sz w:val="22"/>
            <w:szCs w:val="22"/>
          </w:rPr>
          <w:t>establish</w:t>
        </w:r>
      </w:ins>
      <w:r w:rsidRPr="00B814E0">
        <w:rPr>
          <w:sz w:val="22"/>
          <w:szCs w:val="22"/>
        </w:rPr>
        <w:t xml:space="preserve"> any </w:t>
      </w:r>
      <w:del w:id="85" w:author="James Hazard" w:date="2021-01-17T16:54:00Z">
        <w:r w:rsidR="005839F3" w:rsidRPr="00C059D9">
          <w:rPr>
            <w:sz w:val="22"/>
            <w:szCs w:val="22"/>
          </w:rPr>
          <w:delText>employment</w:delText>
        </w:r>
      </w:del>
      <w:ins w:id="86" w:author="James Hazard" w:date="2021-01-17T16:54:00Z">
        <w:r w:rsidRPr="00B814E0">
          <w:rPr>
            <w:sz w:val="22"/>
            <w:szCs w:val="22"/>
          </w:rPr>
          <w:t>partnership</w:t>
        </w:r>
      </w:ins>
      <w:r w:rsidRPr="00B814E0">
        <w:rPr>
          <w:sz w:val="22"/>
          <w:szCs w:val="22"/>
        </w:rPr>
        <w:t>, joint venture, or agency between the Parties.</w:t>
      </w:r>
    </w:p>
    <w:p w14:paraId="0AB088FF" w14:textId="2570007D" w:rsidR="009F6F5D" w:rsidRPr="00B814E0" w:rsidRDefault="005839F3" w:rsidP="009F6F5D">
      <w:pPr>
        <w:pStyle w:val="TabbedL1"/>
        <w:rPr>
          <w:sz w:val="22"/>
          <w:szCs w:val="22"/>
        </w:rPr>
      </w:pPr>
      <w:del w:id="87" w:author="James Hazard" w:date="2021-01-17T16:54:00Z">
        <w:r w:rsidRPr="00C059D9">
          <w:rPr>
            <w:sz w:val="22"/>
            <w:szCs w:val="22"/>
          </w:rPr>
          <w:delText>The</w:delText>
        </w:r>
      </w:del>
      <w:ins w:id="88" w:author="James Hazard" w:date="2021-01-17T16:54:00Z">
        <w:r w:rsidR="003856F7" w:rsidRPr="00B814E0">
          <w:rPr>
            <w:sz w:val="22"/>
            <w:szCs w:val="22"/>
          </w:rPr>
          <w:t>A</w:t>
        </w:r>
      </w:ins>
      <w:r w:rsidR="003856F7" w:rsidRPr="00B814E0">
        <w:rPr>
          <w:sz w:val="22"/>
          <w:szCs w:val="22"/>
        </w:rPr>
        <w:t xml:space="preserve"> Receiving Party will not reproduce the Confidential Information of the Disclosing Party in any form except as required to </w:t>
      </w:r>
      <w:del w:id="89" w:author="James Hazard" w:date="2021-01-17T16:54:00Z">
        <w:r w:rsidRPr="00C059D9">
          <w:rPr>
            <w:sz w:val="22"/>
            <w:szCs w:val="22"/>
          </w:rPr>
          <w:delText>accomplish</w:delText>
        </w:r>
      </w:del>
      <w:ins w:id="90" w:author="James Hazard" w:date="2021-01-17T16:54:00Z">
        <w:r w:rsidR="003856F7" w:rsidRPr="00B814E0">
          <w:rPr>
            <w:sz w:val="22"/>
            <w:szCs w:val="22"/>
          </w:rPr>
          <w:t>fulfill</w:t>
        </w:r>
      </w:ins>
      <w:r w:rsidR="003856F7" w:rsidRPr="00B814E0">
        <w:rPr>
          <w:sz w:val="22"/>
          <w:szCs w:val="22"/>
        </w:rPr>
        <w:t xml:space="preserve"> the </w:t>
      </w:r>
      <w:del w:id="91" w:author="James Hazard" w:date="2021-01-17T16:54:00Z">
        <w:r w:rsidRPr="00C059D9">
          <w:rPr>
            <w:sz w:val="22"/>
            <w:szCs w:val="22"/>
          </w:rPr>
          <w:delText>intent</w:delText>
        </w:r>
      </w:del>
      <w:ins w:id="92" w:author="James Hazard" w:date="2021-01-17T16:54:00Z">
        <w:r w:rsidR="003856F7" w:rsidRPr="00B814E0">
          <w:rPr>
            <w:sz w:val="22"/>
            <w:szCs w:val="22"/>
          </w:rPr>
          <w:t>purpose</w:t>
        </w:r>
      </w:ins>
      <w:r w:rsidR="003856F7" w:rsidRPr="00B814E0">
        <w:rPr>
          <w:sz w:val="22"/>
          <w:szCs w:val="22"/>
        </w:rPr>
        <w:t xml:space="preserve"> of this Agreement. Any reproduction by a Receiving Party of any Confidential Information of the Disclosing Party will remain the property of the Disclosing Party and will contain any and all confidential or proprietary notices </w:t>
      </w:r>
      <w:del w:id="93" w:author="James Hazard" w:date="2021-01-17T16:54:00Z">
        <w:r w:rsidRPr="00C059D9">
          <w:rPr>
            <w:sz w:val="22"/>
            <w:szCs w:val="22"/>
          </w:rPr>
          <w:delText xml:space="preserve">or legends </w:delText>
        </w:r>
      </w:del>
      <w:r w:rsidR="003856F7" w:rsidRPr="00B814E0">
        <w:rPr>
          <w:sz w:val="22"/>
          <w:szCs w:val="22"/>
        </w:rPr>
        <w:t xml:space="preserve">that appear on the original, unless otherwise </w:t>
      </w:r>
      <w:del w:id="94" w:author="James Hazard" w:date="2021-01-17T16:54:00Z">
        <w:r w:rsidRPr="00C059D9">
          <w:rPr>
            <w:sz w:val="22"/>
            <w:szCs w:val="22"/>
          </w:rPr>
          <w:delText>authorized</w:delText>
        </w:r>
      </w:del>
      <w:proofErr w:type="spellStart"/>
      <w:ins w:id="95" w:author="James Hazard" w:date="2021-01-17T16:54:00Z">
        <w:r w:rsidR="003856F7" w:rsidRPr="00B814E0">
          <w:rPr>
            <w:sz w:val="22"/>
            <w:szCs w:val="22"/>
          </w:rPr>
          <w:t>authorised</w:t>
        </w:r>
      </w:ins>
      <w:proofErr w:type="spellEnd"/>
      <w:r w:rsidR="003856F7" w:rsidRPr="00B814E0">
        <w:rPr>
          <w:sz w:val="22"/>
          <w:szCs w:val="22"/>
        </w:rPr>
        <w:t xml:space="preserve"> in writing by the Disclosing Party.</w:t>
      </w:r>
    </w:p>
    <w:p w14:paraId="318447C6" w14:textId="69529197" w:rsidR="009F6F5D" w:rsidRPr="00B814E0" w:rsidRDefault="003856F7" w:rsidP="009F6F5D">
      <w:pPr>
        <w:pStyle w:val="TabbedL1"/>
        <w:rPr>
          <w:sz w:val="22"/>
          <w:szCs w:val="22"/>
        </w:rPr>
      </w:pPr>
      <w:r w:rsidRPr="00B814E0">
        <w:rPr>
          <w:sz w:val="22"/>
          <w:szCs w:val="22"/>
        </w:rPr>
        <w:t xml:space="preserve">This Agreement will terminate </w:t>
      </w:r>
      <w:del w:id="96" w:author="James Hazard" w:date="2021-01-17T16:54:00Z">
        <w:r w:rsidR="005839F3" w:rsidRPr="00C059D9">
          <w:rPr>
            <w:sz w:val="22"/>
            <w:szCs w:val="22"/>
          </w:rPr>
          <w:delText>five (5) year(s)</w:delText>
        </w:r>
      </w:del>
      <w:ins w:id="97" w:author="James Hazard" w:date="2021-01-17T16:54:00Z">
        <w:r w:rsidRPr="00B814E0">
          <w:rPr>
            <w:sz w:val="22"/>
            <w:szCs w:val="22"/>
          </w:rPr>
          <w:t>three (3) years</w:t>
        </w:r>
      </w:ins>
      <w:r w:rsidRPr="00B814E0">
        <w:rPr>
          <w:sz w:val="22"/>
          <w:szCs w:val="22"/>
        </w:rPr>
        <w:t xml:space="preserve"> after the Effective </w:t>
      </w:r>
      <w:proofErr w:type="gramStart"/>
      <w:r w:rsidRPr="00B814E0">
        <w:rPr>
          <w:sz w:val="22"/>
          <w:szCs w:val="22"/>
        </w:rPr>
        <w:t>Date, or</w:t>
      </w:r>
      <w:proofErr w:type="gramEnd"/>
      <w:r w:rsidRPr="00B814E0">
        <w:rPr>
          <w:sz w:val="22"/>
          <w:szCs w:val="22"/>
        </w:rPr>
        <w:t xml:space="preserve"> may be terminated by either Party at any time upon thirty (30) days written notice to the other Party. Each Party’s obligations </w:t>
      </w:r>
      <w:r w:rsidRPr="00B814E0">
        <w:rPr>
          <w:sz w:val="22"/>
          <w:szCs w:val="22"/>
        </w:rPr>
        <w:lastRenderedPageBreak/>
        <w:t xml:space="preserve">under this Agreement will survive termination of this Agreement and will be binding upon such Party’s </w:t>
      </w:r>
      <w:del w:id="98" w:author="James Hazard" w:date="2021-01-17T16:54:00Z">
        <w:r w:rsidR="005839F3" w:rsidRPr="00C059D9">
          <w:rPr>
            <w:sz w:val="22"/>
            <w:szCs w:val="22"/>
          </w:rPr>
          <w:delText xml:space="preserve">heirs, </w:delText>
        </w:r>
      </w:del>
      <w:r w:rsidRPr="00B814E0">
        <w:rPr>
          <w:sz w:val="22"/>
          <w:szCs w:val="22"/>
        </w:rPr>
        <w:t>successors</w:t>
      </w:r>
      <w:del w:id="99" w:author="James Hazard" w:date="2021-01-17T16:54:00Z">
        <w:r w:rsidR="005839F3" w:rsidRPr="00C059D9">
          <w:rPr>
            <w:sz w:val="22"/>
            <w:szCs w:val="22"/>
          </w:rPr>
          <w:delText>,</w:delText>
        </w:r>
      </w:del>
      <w:r w:rsidRPr="00B814E0">
        <w:rPr>
          <w:sz w:val="22"/>
          <w:szCs w:val="22"/>
        </w:rPr>
        <w:t xml:space="preserve"> and assigns.  Each Party’s obligations with respect to all Confidential Information of the other Party will terminate only pursuant to </w:t>
      </w:r>
      <w:del w:id="100" w:author="James Hazard" w:date="2021-01-17T16:54:00Z">
        <w:r w:rsidR="005839F3" w:rsidRPr="00C059D9">
          <w:rPr>
            <w:sz w:val="22"/>
            <w:szCs w:val="22"/>
          </w:rPr>
          <w:delText>Section 3</w:delText>
        </w:r>
      </w:del>
      <w:ins w:id="101" w:author="James Hazard" w:date="2021-01-17T16:54:00Z">
        <w:r>
          <w:rPr>
            <w:sz w:val="22"/>
            <w:szCs w:val="22"/>
          </w:rPr>
          <w:t>clause</w:t>
        </w:r>
        <w:r w:rsidRPr="00B814E0">
          <w:rPr>
            <w:sz w:val="22"/>
            <w:szCs w:val="22"/>
          </w:rPr>
          <w:t xml:space="preserve"> 4</w:t>
        </w:r>
      </w:ins>
      <w:r w:rsidRPr="00B814E0">
        <w:rPr>
          <w:sz w:val="22"/>
          <w:szCs w:val="22"/>
        </w:rPr>
        <w:t>.</w:t>
      </w:r>
    </w:p>
    <w:p w14:paraId="3AC2460E" w14:textId="15BCFC46" w:rsidR="009F6F5D" w:rsidRPr="00B814E0" w:rsidRDefault="003856F7" w:rsidP="009F6F5D">
      <w:pPr>
        <w:pStyle w:val="TabbedL1"/>
        <w:rPr>
          <w:sz w:val="22"/>
          <w:szCs w:val="22"/>
        </w:rPr>
      </w:pPr>
      <w:r w:rsidRPr="00B814E0">
        <w:rPr>
          <w:sz w:val="22"/>
          <w:rPrChange w:id="102" w:author="James Hazard" w:date="2021-01-17T16:54:00Z">
            <w:rPr>
              <w:caps/>
              <w:sz w:val="22"/>
            </w:rPr>
          </w:rPrChange>
        </w:rPr>
        <w:t xml:space="preserve">The </w:t>
      </w:r>
      <w:del w:id="103" w:author="James Hazard" w:date="2021-01-17T16:54:00Z">
        <w:r w:rsidR="005839F3" w:rsidRPr="00C059D9">
          <w:rPr>
            <w:caps/>
            <w:sz w:val="22"/>
            <w:szCs w:val="22"/>
          </w:rPr>
          <w:delText xml:space="preserve">DISCLOSING PARTY </w:delText>
        </w:r>
      </w:del>
      <w:ins w:id="104" w:author="James Hazard" w:date="2021-01-17T16:54:00Z">
        <w:r w:rsidRPr="00B814E0">
          <w:rPr>
            <w:sz w:val="22"/>
            <w:szCs w:val="22"/>
          </w:rPr>
          <w:t xml:space="preserve">Disclosing Party </w:t>
        </w:r>
      </w:ins>
      <w:r w:rsidRPr="00B814E0">
        <w:rPr>
          <w:sz w:val="22"/>
          <w:rPrChange w:id="105" w:author="James Hazard" w:date="2021-01-17T16:54:00Z">
            <w:rPr>
              <w:caps/>
              <w:sz w:val="22"/>
            </w:rPr>
          </w:rPrChange>
        </w:rPr>
        <w:t>is providing Confidential Information on an “</w:t>
      </w:r>
      <w:del w:id="106" w:author="James Hazard" w:date="2021-01-17T16:54:00Z">
        <w:r w:rsidR="005839F3" w:rsidRPr="00C059D9">
          <w:rPr>
            <w:caps/>
            <w:sz w:val="22"/>
            <w:szCs w:val="22"/>
          </w:rPr>
          <w:delText>AS IS</w:delText>
        </w:r>
      </w:del>
      <w:ins w:id="107" w:author="James Hazard" w:date="2021-01-17T16:54:00Z">
        <w:r w:rsidRPr="00B814E0">
          <w:rPr>
            <w:sz w:val="22"/>
            <w:szCs w:val="22"/>
          </w:rPr>
          <w:t>as is</w:t>
        </w:r>
      </w:ins>
      <w:r w:rsidRPr="00B814E0">
        <w:rPr>
          <w:sz w:val="22"/>
          <w:rPrChange w:id="108" w:author="James Hazard" w:date="2021-01-17T16:54:00Z">
            <w:rPr>
              <w:caps/>
              <w:sz w:val="22"/>
            </w:rPr>
          </w:rPrChange>
        </w:rPr>
        <w:t xml:space="preserve">” basis for use by the </w:t>
      </w:r>
      <w:del w:id="109" w:author="James Hazard" w:date="2021-01-17T16:54:00Z">
        <w:r w:rsidR="005839F3" w:rsidRPr="00C059D9">
          <w:rPr>
            <w:caps/>
            <w:sz w:val="22"/>
            <w:szCs w:val="22"/>
          </w:rPr>
          <w:delText xml:space="preserve">RECEIVING PARTY </w:delText>
        </w:r>
      </w:del>
      <w:ins w:id="110" w:author="James Hazard" w:date="2021-01-17T16:54:00Z">
        <w:r w:rsidRPr="00B814E0">
          <w:rPr>
            <w:sz w:val="22"/>
            <w:szCs w:val="22"/>
          </w:rPr>
          <w:t xml:space="preserve">Receiving Party </w:t>
        </w:r>
      </w:ins>
      <w:r w:rsidRPr="00B814E0">
        <w:rPr>
          <w:sz w:val="22"/>
          <w:rPrChange w:id="111" w:author="James Hazard" w:date="2021-01-17T16:54:00Z">
            <w:rPr>
              <w:caps/>
              <w:sz w:val="22"/>
            </w:rPr>
          </w:rPrChange>
        </w:rPr>
        <w:t xml:space="preserve">at its own risk. The </w:t>
      </w:r>
      <w:del w:id="112" w:author="James Hazard" w:date="2021-01-17T16:54:00Z">
        <w:r w:rsidR="005839F3" w:rsidRPr="00C059D9">
          <w:rPr>
            <w:caps/>
            <w:sz w:val="22"/>
            <w:szCs w:val="22"/>
          </w:rPr>
          <w:delText xml:space="preserve">DISCLOSING PARTY disclaims all </w:delText>
        </w:r>
        <w:r w:rsidR="005839F3" w:rsidRPr="00C059D9">
          <w:rPr>
            <w:sz w:val="22"/>
            <w:szCs w:val="22"/>
          </w:rPr>
          <w:delText>WARRANTIES, WHETHER EXPRESS, IMPLIED OR STATUTORY, INCLUDING WITHOUT LIMITATION ANY IMPLIED WARRANTIES OF TITLE, NON-INFRINGEMENT OF THIRD PARTY RIGHTS, MERCHANTABILITY, OR FITNESS FOR A PARTICULAR PURPOSE</w:delText>
        </w:r>
      </w:del>
      <w:ins w:id="113" w:author="James Hazard" w:date="2021-01-17T16:54:00Z">
        <w:r w:rsidRPr="00B814E0">
          <w:rPr>
            <w:sz w:val="22"/>
            <w:szCs w:val="22"/>
          </w:rPr>
          <w:t>Receiving Party accepts that no person gives any warranty or makes any representation as to the accuracy or otherwise of the Confidential Information</w:t>
        </w:r>
      </w:ins>
      <w:r w:rsidRPr="00B814E0">
        <w:rPr>
          <w:sz w:val="22"/>
          <w:szCs w:val="22"/>
        </w:rPr>
        <w:t>.</w:t>
      </w:r>
    </w:p>
    <w:p w14:paraId="0E26C7EC" w14:textId="77777777" w:rsidR="009F6F5D" w:rsidRPr="00C059D9" w:rsidRDefault="005839F3" w:rsidP="009F6F5D">
      <w:pPr>
        <w:pStyle w:val="TabbedL1"/>
        <w:rPr>
          <w:del w:id="114" w:author="James Hazard" w:date="2021-01-17T16:54:00Z"/>
          <w:sz w:val="22"/>
          <w:szCs w:val="22"/>
        </w:rPr>
      </w:pPr>
      <w:del w:id="115" w:author="James Hazard" w:date="2021-01-17T16:54:00Z">
        <w:r w:rsidRPr="00C059D9">
          <w:rPr>
            <w:sz w:val="22"/>
            <w:szCs w:val="22"/>
          </w:rPr>
          <w:delText xml:space="preserve">This Agreement and any action related thereto will be governed, controlled, interpreted, and defined by and under the laws of the State of </w:delText>
        </w:r>
        <w:r>
          <w:rPr>
            <w:bCs/>
            <w:sz w:val="22"/>
            <w:szCs w:val="22"/>
          </w:rPr>
          <w:delText>Delaware</w:delText>
        </w:r>
        <w:r w:rsidRPr="00C059D9">
          <w:rPr>
            <w:sz w:val="22"/>
            <w:szCs w:val="22"/>
          </w:rPr>
          <w:delText>, without giving effect to any conflicts of laws principles that require the application of the law of a different state. Any disputes under this Agreement may be brought in the state courts and the Federal courts for the county in which Company’s principal place of business is located, and the parties hereby consent to the personal jurisdiction and exclusive venue of these courts. This Agreement may not be amended except by a writing signed by both parties.</w:delText>
        </w:r>
      </w:del>
    </w:p>
    <w:p w14:paraId="00D06EF2" w14:textId="77777777" w:rsidR="009F6F5D" w:rsidRPr="00C059D9" w:rsidRDefault="005839F3" w:rsidP="009F6F5D">
      <w:pPr>
        <w:pStyle w:val="TabbedL1"/>
        <w:rPr>
          <w:del w:id="116" w:author="James Hazard" w:date="2021-01-17T16:54:00Z"/>
          <w:sz w:val="22"/>
          <w:szCs w:val="22"/>
        </w:rPr>
      </w:pPr>
      <w:del w:id="117" w:author="James Hazard" w:date="2021-01-17T16:54:00Z">
        <w:r w:rsidRPr="00C059D9">
          <w:rPr>
            <w:sz w:val="22"/>
            <w:szCs w:val="22"/>
          </w:rPr>
          <w:delText>Each Party acknowledges that its breach of this Agreement may cause irreparable damage to the other Party and hereby agrees that the other Party will be entitled to seek injunctive relief under this Agreement, as well as such further relief as may be granted by a court of competent jurisdiction.</w:delText>
        </w:r>
      </w:del>
    </w:p>
    <w:p w14:paraId="4A0659BB" w14:textId="77777777" w:rsidR="009F6F5D" w:rsidRPr="00B814E0" w:rsidRDefault="003856F7" w:rsidP="000A78AB">
      <w:pPr>
        <w:pStyle w:val="TabbedL1"/>
        <w:rPr>
          <w:ins w:id="118" w:author="James Hazard" w:date="2021-01-17T16:54:00Z"/>
          <w:sz w:val="22"/>
          <w:szCs w:val="22"/>
        </w:rPr>
      </w:pPr>
      <w:ins w:id="119" w:author="James Hazard" w:date="2021-01-17T16:54:00Z">
        <w:r w:rsidRPr="00B814E0">
          <w:rPr>
            <w:sz w:val="22"/>
            <w:szCs w:val="22"/>
          </w:rPr>
          <w:t>This Agreement shall be governed by and construed in accordance with English Law and the parties irrevocably submit to the exclusive jurisdiction of the courts of England and Wales in respect of any claim, dispute or difference arising out of or in connection with this Agreement.</w:t>
        </w:r>
      </w:ins>
    </w:p>
    <w:p w14:paraId="70AD422F" w14:textId="77777777" w:rsidR="009F6F5D" w:rsidRPr="00B814E0" w:rsidRDefault="003856F7" w:rsidP="000A78AB">
      <w:pPr>
        <w:pStyle w:val="TabbedL1"/>
        <w:rPr>
          <w:ins w:id="120" w:author="James Hazard" w:date="2021-01-17T16:54:00Z"/>
          <w:sz w:val="22"/>
          <w:szCs w:val="22"/>
        </w:rPr>
      </w:pPr>
      <w:ins w:id="121" w:author="James Hazard" w:date="2021-01-17T16:54:00Z">
        <w:r w:rsidRPr="00B814E0">
          <w:rPr>
            <w:sz w:val="22"/>
            <w:szCs w:val="22"/>
          </w:rPr>
          <w:t>The Receiving Party acknowledges that damages alone would not be an adequate remedy for the breach of any of the provisions of this Agreement.  Accordingly, without prejudice to any other rights and remedies it may have, the Disclosing Party shall be entitled to the granting of equitable relief (including without limitation injunctive relief) concerning any threatened or actual breach of any of the provisions of this Agreement. Furthermore, the Receiving Party shall indemnify and keep fully indemnified the Disclosing Party at all times against all liabilities, costs (including legal costs on an indemnity basis), expenses, damages and losses (including any direct, indirect or consequential losses, loss of profit, loss of reputation and all interest, penalties and other reasonable costs and expenses suffered or incurred by the Disclosing Party arising from any breach of this Agreement by the Receiving Party and from the actions or omissions of any representative of the Receiving Party.</w:t>
        </w:r>
      </w:ins>
    </w:p>
    <w:p w14:paraId="41D0EA74" w14:textId="77777777" w:rsidR="009F6F5D" w:rsidRPr="00B814E0" w:rsidRDefault="003856F7" w:rsidP="009F6F5D">
      <w:pPr>
        <w:pStyle w:val="TabbedL1"/>
        <w:rPr>
          <w:sz w:val="22"/>
          <w:szCs w:val="22"/>
        </w:rPr>
      </w:pPr>
      <w:r w:rsidRPr="00B814E0">
        <w:rPr>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06BF34D8" w14:textId="573CF4F5" w:rsidR="009F6F5D" w:rsidRPr="00B814E0" w:rsidRDefault="003856F7" w:rsidP="009F6F5D">
      <w:pPr>
        <w:pStyle w:val="TabbedL1"/>
        <w:rPr>
          <w:sz w:val="22"/>
          <w:szCs w:val="22"/>
        </w:rPr>
      </w:pPr>
      <w:r w:rsidRPr="00B814E0">
        <w:rPr>
          <w:sz w:val="22"/>
          <w:szCs w:val="22"/>
        </w:rPr>
        <w:t xml:space="preserve">Neither Party will communicate any information to the other Party in </w:t>
      </w:r>
      <w:del w:id="122" w:author="James Hazard" w:date="2021-01-17T16:54:00Z">
        <w:r w:rsidR="005839F3" w:rsidRPr="00C059D9">
          <w:rPr>
            <w:sz w:val="22"/>
            <w:szCs w:val="22"/>
          </w:rPr>
          <w:delText>violation</w:delText>
        </w:r>
      </w:del>
      <w:ins w:id="123" w:author="James Hazard" w:date="2021-01-17T16:54:00Z">
        <w:r w:rsidRPr="00B814E0">
          <w:rPr>
            <w:sz w:val="22"/>
            <w:szCs w:val="22"/>
          </w:rPr>
          <w:t>breach</w:t>
        </w:r>
      </w:ins>
      <w:r w:rsidRPr="00B814E0">
        <w:rPr>
          <w:sz w:val="22"/>
          <w:szCs w:val="22"/>
        </w:rPr>
        <w:t xml:space="preserve"> of the proprietary rights of any third party.</w:t>
      </w:r>
    </w:p>
    <w:p w14:paraId="705AE7A1" w14:textId="635196CF" w:rsidR="009F6F5D" w:rsidRPr="00B814E0" w:rsidRDefault="003856F7" w:rsidP="009F6F5D">
      <w:pPr>
        <w:pStyle w:val="TabbedL1"/>
        <w:rPr>
          <w:ins w:id="124" w:author="James Hazard" w:date="2021-01-17T16:54:00Z"/>
          <w:sz w:val="22"/>
          <w:szCs w:val="22"/>
        </w:rPr>
      </w:pPr>
      <w:r w:rsidRPr="00B814E0">
        <w:rPr>
          <w:sz w:val="22"/>
          <w:szCs w:val="22"/>
        </w:rPr>
        <w:t>Neither Party will assign</w:t>
      </w:r>
      <w:ins w:id="125" w:author="James Hazard" w:date="2021-01-17T16:54:00Z">
        <w:r w:rsidRPr="00B814E0">
          <w:rPr>
            <w:sz w:val="22"/>
            <w:szCs w:val="22"/>
          </w:rPr>
          <w:t>, sub-contract</w:t>
        </w:r>
      </w:ins>
      <w:r w:rsidRPr="00B814E0">
        <w:rPr>
          <w:sz w:val="22"/>
          <w:szCs w:val="22"/>
        </w:rPr>
        <w:t xml:space="preserve"> or </w:t>
      </w:r>
      <w:del w:id="126" w:author="James Hazard" w:date="2021-01-17T16:54:00Z">
        <w:r w:rsidR="005839F3" w:rsidRPr="00C059D9">
          <w:rPr>
            <w:sz w:val="22"/>
            <w:szCs w:val="22"/>
          </w:rPr>
          <w:delText>transfer</w:delText>
        </w:r>
      </w:del>
      <w:ins w:id="127" w:author="James Hazard" w:date="2021-01-17T16:54:00Z">
        <w:r w:rsidRPr="00B814E0">
          <w:rPr>
            <w:sz w:val="22"/>
            <w:szCs w:val="22"/>
          </w:rPr>
          <w:t>deal in</w:t>
        </w:r>
      </w:ins>
      <w:r w:rsidRPr="00B814E0">
        <w:rPr>
          <w:sz w:val="22"/>
          <w:szCs w:val="22"/>
        </w:rPr>
        <w:t xml:space="preserve"> any</w:t>
      </w:r>
      <w:ins w:id="128" w:author="James Hazard" w:date="2021-01-17T16:54:00Z">
        <w:r w:rsidRPr="00B814E0">
          <w:rPr>
            <w:sz w:val="22"/>
            <w:szCs w:val="22"/>
          </w:rPr>
          <w:t xml:space="preserve"> with any of its</w:t>
        </w:r>
      </w:ins>
      <w:r w:rsidRPr="00B814E0">
        <w:rPr>
          <w:sz w:val="22"/>
          <w:szCs w:val="22"/>
        </w:rPr>
        <w:t xml:space="preserve"> rights or obligations under this Agreement without the prior written consent of the other Party</w:t>
      </w:r>
      <w:del w:id="129" w:author="James Hazard" w:date="2021-01-17T16:54:00Z">
        <w:r w:rsidR="005839F3" w:rsidRPr="00C059D9">
          <w:rPr>
            <w:sz w:val="22"/>
            <w:szCs w:val="22"/>
          </w:rPr>
          <w:delText xml:space="preserve"> and any attempted assignment, subcontract, delegation, or transfer in violation of the foregoing will be null and void, except that </w:delText>
        </w:r>
      </w:del>
      <w:ins w:id="130" w:author="James Hazard" w:date="2021-01-17T16:54:00Z">
        <w:r w:rsidRPr="00B814E0">
          <w:rPr>
            <w:sz w:val="22"/>
            <w:szCs w:val="22"/>
          </w:rPr>
          <w:t>.</w:t>
        </w:r>
      </w:ins>
    </w:p>
    <w:p w14:paraId="6A750F49" w14:textId="26057F29" w:rsidR="009F6F5D" w:rsidRPr="00B814E0" w:rsidRDefault="003856F7" w:rsidP="000A78AB">
      <w:pPr>
        <w:pStyle w:val="TabbedL1"/>
        <w:rPr>
          <w:sz w:val="22"/>
          <w:szCs w:val="22"/>
        </w:rPr>
      </w:pPr>
      <w:ins w:id="131" w:author="James Hazard" w:date="2021-01-17T16:54:00Z">
        <w:r w:rsidRPr="00B814E0">
          <w:rPr>
            <w:sz w:val="22"/>
            <w:szCs w:val="22"/>
          </w:rPr>
          <w:t xml:space="preserve">A person who is not </w:t>
        </w:r>
      </w:ins>
      <w:r w:rsidRPr="00B814E0">
        <w:rPr>
          <w:sz w:val="22"/>
          <w:szCs w:val="22"/>
        </w:rPr>
        <w:t xml:space="preserve">a </w:t>
      </w:r>
      <w:del w:id="132" w:author="James Hazard" w:date="2021-01-17T16:54:00Z">
        <w:r w:rsidR="005839F3" w:rsidRPr="00C059D9">
          <w:rPr>
            <w:sz w:val="22"/>
            <w:szCs w:val="22"/>
          </w:rPr>
          <w:delText>Party may assign this Agreement without such consent</w:delText>
        </w:r>
      </w:del>
      <w:ins w:id="133" w:author="James Hazard" w:date="2021-01-17T16:54:00Z">
        <w:r w:rsidRPr="00B814E0">
          <w:rPr>
            <w:sz w:val="22"/>
            <w:szCs w:val="22"/>
          </w:rPr>
          <w:t>party</w:t>
        </w:r>
      </w:ins>
      <w:r w:rsidRPr="00B814E0">
        <w:rPr>
          <w:sz w:val="22"/>
          <w:szCs w:val="22"/>
        </w:rPr>
        <w:t xml:space="preserve"> to </w:t>
      </w:r>
      <w:del w:id="134" w:author="James Hazard" w:date="2021-01-17T16:54:00Z">
        <w:r w:rsidR="005839F3" w:rsidRPr="00C059D9">
          <w:rPr>
            <w:sz w:val="22"/>
            <w:szCs w:val="22"/>
          </w:rPr>
          <w:delText xml:space="preserve">its successor in interest by way of merger, acquisition or sale of all or substantially all of its assets. The terms of </w:delText>
        </w:r>
      </w:del>
      <w:r w:rsidRPr="00B814E0">
        <w:rPr>
          <w:sz w:val="22"/>
          <w:szCs w:val="22"/>
        </w:rPr>
        <w:t xml:space="preserve">this Agreement shall </w:t>
      </w:r>
      <w:del w:id="135" w:author="James Hazard" w:date="2021-01-17T16:54:00Z">
        <w:r w:rsidR="005839F3" w:rsidRPr="00C059D9">
          <w:rPr>
            <w:sz w:val="22"/>
            <w:szCs w:val="22"/>
          </w:rPr>
          <w:delText>be binding upon assignees</w:delText>
        </w:r>
      </w:del>
      <w:ins w:id="136" w:author="James Hazard" w:date="2021-01-17T16:54:00Z">
        <w:r w:rsidRPr="00B814E0">
          <w:rPr>
            <w:sz w:val="22"/>
            <w:szCs w:val="22"/>
          </w:rPr>
          <w:t>not have any rights under or in connection with it</w:t>
        </w:r>
      </w:ins>
      <w:r w:rsidRPr="00B814E0">
        <w:rPr>
          <w:sz w:val="22"/>
          <w:szCs w:val="22"/>
        </w:rPr>
        <w:t>.</w:t>
      </w:r>
    </w:p>
    <w:p w14:paraId="3BEBFE11" w14:textId="77777777" w:rsidR="009F6F5D" w:rsidRPr="00C059D9" w:rsidRDefault="005839F3" w:rsidP="009F6F5D">
      <w:pPr>
        <w:pStyle w:val="TabbedL1"/>
        <w:rPr>
          <w:del w:id="137" w:author="James Hazard" w:date="2021-01-17T16:54:00Z"/>
          <w:sz w:val="22"/>
          <w:szCs w:val="22"/>
        </w:rPr>
      </w:pPr>
      <w:del w:id="138" w:author="James Hazard" w:date="2021-01-17T16:54:00Z">
        <w:r w:rsidRPr="00C059D9">
          <w:rPr>
            <w:sz w:val="22"/>
            <w:szCs w:val="22"/>
          </w:rPr>
          <w:delText>The Receiving Party will not export, directly or indirectly, any U.S. technical data acquired pursuant to this Agreement, or any products utilizing such data, in violation of the United States export laws or regulations.</w:delText>
        </w:r>
      </w:del>
    </w:p>
    <w:p w14:paraId="27D850D7" w14:textId="0379F188" w:rsidR="009F6F5D" w:rsidRPr="00B814E0" w:rsidRDefault="003856F7" w:rsidP="009F6F5D">
      <w:pPr>
        <w:pStyle w:val="TabbedL1"/>
        <w:rPr>
          <w:sz w:val="22"/>
          <w:szCs w:val="22"/>
        </w:rPr>
      </w:pPr>
      <w:r w:rsidRPr="00B814E0">
        <w:rPr>
          <w:sz w:val="22"/>
          <w:szCs w:val="22"/>
        </w:rPr>
        <w:t xml:space="preserve">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w:t>
      </w:r>
      <w:del w:id="139" w:author="James Hazard" w:date="2021-01-17T16:54:00Z">
        <w:r w:rsidR="005839F3" w:rsidRPr="00C059D9">
          <w:rPr>
            <w:sz w:val="22"/>
            <w:szCs w:val="22"/>
          </w:rPr>
          <w:delText>deposit in the mail</w:delText>
        </w:r>
      </w:del>
      <w:ins w:id="140" w:author="James Hazard" w:date="2021-01-17T16:54:00Z">
        <w:r w:rsidRPr="00B814E0">
          <w:rPr>
            <w:sz w:val="22"/>
            <w:szCs w:val="22"/>
          </w:rPr>
          <w:t>posting</w:t>
        </w:r>
      </w:ins>
      <w:r w:rsidRPr="00B814E0">
        <w:rPr>
          <w:sz w:val="22"/>
          <w:szCs w:val="22"/>
        </w:rPr>
        <w:t xml:space="preserve">, or upon acknowledgment of receipt of electronic transmission. Notices will be sent to the addresses set </w:t>
      </w:r>
      <w:del w:id="141" w:author="James Hazard" w:date="2021-01-17T16:54:00Z">
        <w:r w:rsidR="005839F3" w:rsidRPr="00C059D9">
          <w:rPr>
            <w:sz w:val="22"/>
            <w:szCs w:val="22"/>
          </w:rPr>
          <w:delText>forth</w:delText>
        </w:r>
      </w:del>
      <w:ins w:id="142" w:author="James Hazard" w:date="2021-01-17T16:54:00Z">
        <w:r w:rsidRPr="00B814E0">
          <w:rPr>
            <w:sz w:val="22"/>
            <w:szCs w:val="22"/>
          </w:rPr>
          <w:t>out</w:t>
        </w:r>
      </w:ins>
      <w:r w:rsidRPr="00B814E0">
        <w:rPr>
          <w:sz w:val="22"/>
          <w:szCs w:val="22"/>
        </w:rPr>
        <w:t xml:space="preserve"> at the end of this Agreement or such other address as either Party may specify in writing.</w:t>
      </w:r>
    </w:p>
    <w:p w14:paraId="30A22278" w14:textId="701E098A" w:rsidR="009F6F5D" w:rsidRPr="00B814E0" w:rsidRDefault="003856F7" w:rsidP="009F6F5D">
      <w:pPr>
        <w:pStyle w:val="TabbedL1"/>
        <w:rPr>
          <w:b/>
          <w:bCs/>
          <w:sz w:val="22"/>
          <w:szCs w:val="22"/>
        </w:rPr>
      </w:pPr>
      <w:r w:rsidRPr="00B814E0">
        <w:rPr>
          <w:sz w:val="22"/>
          <w:szCs w:val="22"/>
        </w:rPr>
        <w:t xml:space="preserve">Each Party agrees that the software </w:t>
      </w:r>
      <w:del w:id="143" w:author="James Hazard" w:date="2021-01-17T16:54:00Z">
        <w:r w:rsidR="005839F3" w:rsidRPr="00C059D9">
          <w:rPr>
            <w:sz w:val="22"/>
            <w:szCs w:val="22"/>
          </w:rPr>
          <w:delText>programs</w:delText>
        </w:r>
      </w:del>
      <w:proofErr w:type="spellStart"/>
      <w:ins w:id="144" w:author="James Hazard" w:date="2021-01-17T16:54:00Z">
        <w:r w:rsidRPr="00B814E0">
          <w:rPr>
            <w:sz w:val="22"/>
            <w:szCs w:val="22"/>
          </w:rPr>
          <w:t>programmes</w:t>
        </w:r>
      </w:ins>
      <w:proofErr w:type="spellEnd"/>
      <w:r w:rsidRPr="00B814E0">
        <w:rPr>
          <w:sz w:val="22"/>
          <w:szCs w:val="22"/>
        </w:rPr>
        <w:t xml:space="preserve"> of the other Party contain valuable confidential information and each Party agrees that it will not modify, reverse engineer, decompile, create other works from, or disassemble any software </w:t>
      </w:r>
      <w:del w:id="145" w:author="James Hazard" w:date="2021-01-17T16:54:00Z">
        <w:r w:rsidR="005839F3" w:rsidRPr="00C059D9">
          <w:rPr>
            <w:sz w:val="22"/>
            <w:szCs w:val="22"/>
          </w:rPr>
          <w:delText>programs</w:delText>
        </w:r>
      </w:del>
      <w:proofErr w:type="spellStart"/>
      <w:ins w:id="146" w:author="James Hazard" w:date="2021-01-17T16:54:00Z">
        <w:r w:rsidRPr="00B814E0">
          <w:rPr>
            <w:sz w:val="22"/>
            <w:szCs w:val="22"/>
          </w:rPr>
          <w:t>programmes</w:t>
        </w:r>
      </w:ins>
      <w:proofErr w:type="spellEnd"/>
      <w:r w:rsidRPr="00B814E0">
        <w:rPr>
          <w:sz w:val="22"/>
          <w:szCs w:val="22"/>
        </w:rPr>
        <w:t xml:space="preserve"> contained in the Confidential Information of the other Party without the prior written consent of the other Party.</w:t>
      </w:r>
    </w:p>
    <w:p w14:paraId="571131AE" w14:textId="5D64AA07" w:rsidR="009F6F5D" w:rsidRPr="00B814E0" w:rsidRDefault="005839F3" w:rsidP="009F6F5D">
      <w:pPr>
        <w:pStyle w:val="TabbedL1"/>
        <w:rPr>
          <w:sz w:val="22"/>
          <w:szCs w:val="22"/>
        </w:rPr>
      </w:pPr>
      <w:del w:id="147" w:author="James Hazard" w:date="2021-01-17T16:54:00Z">
        <w:r w:rsidRPr="00C059D9">
          <w:rPr>
            <w:sz w:val="22"/>
            <w:szCs w:val="22"/>
          </w:rPr>
          <w:delText>This Agreement is the final, complete and exclusive agreement of the Parties with respect to the subject matters hereof and supersedes and merges all prior discussions between the Parties with respect to such matters.</w:delText>
        </w:r>
      </w:del>
      <w:ins w:id="148" w:author="James Hazard" w:date="2021-01-17T16:54:00Z">
        <w:r w:rsidR="003856F7" w:rsidRPr="00B814E0">
          <w:rPr>
            <w:sz w:val="22"/>
            <w:szCs w:val="22"/>
          </w:rPr>
          <w:t xml:space="preserve">This Agreement constitutes the entire agreement between the Parties and supersedes and extinguishes all previous drafts, agreements, arrangements and understandings between them, whether </w:t>
        </w:r>
        <w:r w:rsidR="003856F7" w:rsidRPr="00B814E0">
          <w:rPr>
            <w:sz w:val="22"/>
            <w:szCs w:val="22"/>
          </w:rPr>
          <w:lastRenderedPageBreak/>
          <w:t>written or oral, relating to its subject matter. 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based on any statement in this Agreement.</w:t>
        </w:r>
      </w:ins>
      <w:r w:rsidR="003856F7" w:rsidRPr="00B814E0">
        <w:rPr>
          <w:sz w:val="22"/>
          <w:szCs w:val="22"/>
        </w:rPr>
        <w:t xml:space="preserve"> No modification of or amendment to this Agreement will be effective unless in writing and signed by the </w:t>
      </w:r>
      <w:del w:id="149" w:author="James Hazard" w:date="2021-01-17T16:54:00Z">
        <w:r w:rsidRPr="00C059D9">
          <w:rPr>
            <w:sz w:val="22"/>
            <w:szCs w:val="22"/>
          </w:rPr>
          <w:delText>Party to be charged</w:delText>
        </w:r>
      </w:del>
      <w:ins w:id="150" w:author="James Hazard" w:date="2021-01-17T16:54:00Z">
        <w:r w:rsidR="003856F7" w:rsidRPr="00B814E0">
          <w:rPr>
            <w:sz w:val="22"/>
            <w:szCs w:val="22"/>
          </w:rPr>
          <w:t>Parties</w:t>
        </w:r>
      </w:ins>
      <w:r w:rsidR="003856F7" w:rsidRPr="00B814E0">
        <w:rPr>
          <w:sz w:val="22"/>
          <w:szCs w:val="22"/>
        </w:rPr>
        <w:t>.</w:t>
      </w:r>
    </w:p>
    <w:p w14:paraId="49ABC31E" w14:textId="77777777" w:rsidR="009F6F5D" w:rsidRPr="00B814E0" w:rsidRDefault="003856F7" w:rsidP="009F6F5D">
      <w:pPr>
        <w:pStyle w:val="TabbedL1"/>
        <w:numPr>
          <w:ilvl w:val="0"/>
          <w:numId w:val="0"/>
        </w:numPr>
        <w:jc w:val="center"/>
        <w:rPr>
          <w:b/>
          <w:i/>
          <w:sz w:val="22"/>
          <w:szCs w:val="22"/>
        </w:rPr>
      </w:pPr>
      <w:r w:rsidRPr="00B814E0">
        <w:rPr>
          <w:b/>
          <w:i/>
          <w:sz w:val="22"/>
          <w:szCs w:val="22"/>
        </w:rPr>
        <w:t>[Remainder of page intentionally left blank]</w:t>
      </w:r>
    </w:p>
    <w:p w14:paraId="5D6926BF" w14:textId="77777777" w:rsidR="009F6F5D" w:rsidRPr="00B814E0" w:rsidRDefault="00124172" w:rsidP="009F6F5D">
      <w:pPr>
        <w:pStyle w:val="TabbedL1"/>
        <w:rPr>
          <w:sz w:val="22"/>
          <w:szCs w:val="22"/>
        </w:rPr>
        <w:sectPr w:rsidR="009F6F5D" w:rsidRPr="00B814E0" w:rsidSect="009740D0">
          <w:headerReference w:type="default" r:id="rId19"/>
          <w:footerReference w:type="default" r:id="rId20"/>
          <w:footerReference w:type="first" r:id="rId21"/>
          <w:pgSz w:w="12240" w:h="15840"/>
          <w:pgMar w:top="1170" w:right="1440" w:bottom="1440" w:left="1440" w:header="1080" w:footer="576" w:gutter="0"/>
          <w:pgNumType w:start="1"/>
          <w:cols w:space="720"/>
          <w:noEndnote/>
          <w:titlePg/>
        </w:sectPr>
      </w:pPr>
    </w:p>
    <w:p w14:paraId="260046DA" w14:textId="77777777" w:rsidR="009F6F5D" w:rsidRPr="00B814E0" w:rsidRDefault="00124172" w:rsidP="009F6F5D">
      <w:pPr>
        <w:pStyle w:val="TabbedL1"/>
        <w:numPr>
          <w:ilvl w:val="0"/>
          <w:numId w:val="0"/>
        </w:numPr>
        <w:rPr>
          <w:sz w:val="22"/>
          <w:szCs w:val="22"/>
        </w:rPr>
      </w:pPr>
    </w:p>
    <w:p w14:paraId="73AAEE63" w14:textId="77777777" w:rsidR="009F6F5D" w:rsidRPr="00B814E0" w:rsidRDefault="003856F7" w:rsidP="009F6F5D">
      <w:pPr>
        <w:pStyle w:val="TabbedL1"/>
        <w:numPr>
          <w:ilvl w:val="0"/>
          <w:numId w:val="0"/>
        </w:numPr>
        <w:rPr>
          <w:sz w:val="22"/>
          <w:szCs w:val="22"/>
        </w:rPr>
      </w:pPr>
      <w:r w:rsidRPr="00B814E0">
        <w:rPr>
          <w:b/>
          <w:smallCaps/>
          <w:sz w:val="22"/>
          <w:rPrChange w:id="166" w:author="James Hazard" w:date="2021-01-17T16:54:00Z">
            <w:rPr>
              <w:rFonts w:ascii="Times New Roman Bold" w:hAnsi="Times New Roman Bold"/>
              <w:b/>
              <w:smallCaps/>
              <w:sz w:val="22"/>
            </w:rPr>
          </w:rPrChange>
        </w:rPr>
        <w:tab/>
      </w:r>
      <w:r w:rsidRPr="00B814E0">
        <w:rPr>
          <w:sz w:val="22"/>
          <w:szCs w:val="22"/>
        </w:rPr>
        <w:t>The parties have executed this Non-Disclosure Agreement as of the Effective Date.</w:t>
      </w:r>
    </w:p>
    <w:p w14:paraId="7F8839F5" w14:textId="77777777" w:rsidR="009F6F5D" w:rsidRPr="00B814E0" w:rsidRDefault="00124172" w:rsidP="009F6F5D">
      <w:pPr>
        <w:pStyle w:val="TabbedL1"/>
        <w:numPr>
          <w:ilvl w:val="0"/>
          <w:numId w:val="0"/>
        </w:numPr>
        <w:rPr>
          <w:sz w:val="22"/>
          <w:szCs w:val="22"/>
        </w:rPr>
      </w:pPr>
    </w:p>
    <w:tbl>
      <w:tblPr>
        <w:tblW w:w="0" w:type="auto"/>
        <w:tblLook w:val="01E0" w:firstRow="1" w:lastRow="1" w:firstColumn="1" w:lastColumn="1" w:noHBand="0" w:noVBand="0"/>
      </w:tblPr>
      <w:tblGrid>
        <w:gridCol w:w="4068"/>
        <w:gridCol w:w="600"/>
        <w:gridCol w:w="856"/>
        <w:gridCol w:w="3344"/>
      </w:tblGrid>
      <w:tr w:rsidR="00FD3878" w14:paraId="795C0F09" w14:textId="77777777" w:rsidTr="007F05F1">
        <w:tc>
          <w:tcPr>
            <w:tcW w:w="4068" w:type="dxa"/>
          </w:tcPr>
          <w:p w14:paraId="28245EB9" w14:textId="77777777" w:rsidR="00431455" w:rsidRPr="00B814E0" w:rsidRDefault="00124172" w:rsidP="007F05F1">
            <w:pPr>
              <w:pStyle w:val="SignatureLine"/>
              <w:spacing w:before="0"/>
              <w:ind w:left="0"/>
              <w:rPr>
                <w:sz w:val="22"/>
                <w:szCs w:val="22"/>
              </w:rPr>
            </w:pPr>
          </w:p>
        </w:tc>
        <w:tc>
          <w:tcPr>
            <w:tcW w:w="4800" w:type="dxa"/>
            <w:gridSpan w:val="3"/>
          </w:tcPr>
          <w:p w14:paraId="16529648" w14:textId="77777777" w:rsidR="00431455" w:rsidRPr="00B814E0" w:rsidRDefault="003856F7" w:rsidP="007F05F1">
            <w:pPr>
              <w:pStyle w:val="SignatureLine"/>
              <w:spacing w:before="0"/>
              <w:ind w:left="0"/>
              <w:jc w:val="both"/>
              <w:rPr>
                <w:sz w:val="22"/>
                <w:szCs w:val="22"/>
              </w:rPr>
            </w:pPr>
            <w:r w:rsidRPr="00B814E0">
              <w:rPr>
                <w:b/>
                <w:sz w:val="22"/>
                <w:szCs w:val="22"/>
              </w:rPr>
              <w:t>COMPANY:</w:t>
            </w:r>
          </w:p>
        </w:tc>
      </w:tr>
      <w:tr w:rsidR="00FD3878" w14:paraId="664DBA26" w14:textId="77777777" w:rsidTr="007F05F1">
        <w:tc>
          <w:tcPr>
            <w:tcW w:w="4068" w:type="dxa"/>
          </w:tcPr>
          <w:p w14:paraId="5BB9C607" w14:textId="77777777" w:rsidR="00431455" w:rsidRPr="00B814E0" w:rsidRDefault="00124172" w:rsidP="007F05F1">
            <w:pPr>
              <w:pStyle w:val="SignatureLine"/>
              <w:spacing w:before="0"/>
              <w:ind w:left="10800" w:hanging="10800"/>
              <w:rPr>
                <w:sz w:val="22"/>
                <w:szCs w:val="22"/>
              </w:rPr>
            </w:pPr>
          </w:p>
        </w:tc>
        <w:tc>
          <w:tcPr>
            <w:tcW w:w="4800" w:type="dxa"/>
            <w:gridSpan w:val="3"/>
          </w:tcPr>
          <w:p w14:paraId="00EEDAD4" w14:textId="77777777" w:rsidR="00431455" w:rsidRPr="00B814E0" w:rsidRDefault="00124172" w:rsidP="007F05F1">
            <w:pPr>
              <w:pStyle w:val="SignatureLine"/>
              <w:spacing w:before="0"/>
              <w:ind w:left="10800" w:hanging="10800"/>
              <w:jc w:val="both"/>
              <w:rPr>
                <w:sz w:val="22"/>
                <w:szCs w:val="22"/>
              </w:rPr>
            </w:pPr>
          </w:p>
        </w:tc>
      </w:tr>
      <w:tr w:rsidR="00FD3878" w14:paraId="23C346A8" w14:textId="77777777" w:rsidTr="007F05F1">
        <w:tc>
          <w:tcPr>
            <w:tcW w:w="4068" w:type="dxa"/>
          </w:tcPr>
          <w:p w14:paraId="4EEB3A6B" w14:textId="77777777" w:rsidR="00431455" w:rsidRPr="00B814E0" w:rsidRDefault="00124172" w:rsidP="007F05F1">
            <w:pPr>
              <w:pStyle w:val="SignatureLine"/>
              <w:spacing w:before="0"/>
              <w:ind w:left="0"/>
              <w:rPr>
                <w:sz w:val="22"/>
                <w:szCs w:val="22"/>
              </w:rPr>
            </w:pPr>
          </w:p>
        </w:tc>
        <w:tc>
          <w:tcPr>
            <w:tcW w:w="4800" w:type="dxa"/>
            <w:gridSpan w:val="3"/>
          </w:tcPr>
          <w:p w14:paraId="312CEE6B" w14:textId="77777777" w:rsidR="00431455" w:rsidRPr="00B814E0" w:rsidRDefault="003856F7" w:rsidP="000E58CC">
            <w:pPr>
              <w:pStyle w:val="SignatureLine"/>
              <w:spacing w:before="0"/>
              <w:ind w:left="0"/>
              <w:jc w:val="both"/>
              <w:rPr>
                <w:b/>
                <w:smallCaps/>
                <w:sz w:val="22"/>
                <w:szCs w:val="22"/>
              </w:rPr>
            </w:pPr>
            <w:r>
              <w:rPr>
                <w:b/>
                <w:smallCaps/>
                <w:sz w:val="22"/>
                <w:szCs w:val="22"/>
              </w:rPr>
              <w:t>Acme</w:t>
            </w:r>
            <w:ins w:id="167" w:author="James Hazard" w:date="2021-01-17T16:54:00Z">
              <w:r>
                <w:rPr>
                  <w:b/>
                  <w:smallCaps/>
                  <w:sz w:val="22"/>
                  <w:szCs w:val="22"/>
                </w:rPr>
                <w:t xml:space="preserve"> Inc.</w:t>
              </w:r>
            </w:ins>
          </w:p>
        </w:tc>
      </w:tr>
      <w:tr w:rsidR="00FD3878" w14:paraId="3176A64A" w14:textId="77777777" w:rsidTr="007F05F1">
        <w:tc>
          <w:tcPr>
            <w:tcW w:w="4068" w:type="dxa"/>
          </w:tcPr>
          <w:p w14:paraId="157A4EF6" w14:textId="77777777" w:rsidR="00431455" w:rsidRPr="00B814E0" w:rsidRDefault="00124172" w:rsidP="007F05F1">
            <w:pPr>
              <w:pStyle w:val="SignatureLine"/>
              <w:spacing w:before="0"/>
              <w:ind w:left="0"/>
              <w:rPr>
                <w:sz w:val="22"/>
                <w:szCs w:val="22"/>
              </w:rPr>
            </w:pPr>
          </w:p>
        </w:tc>
        <w:tc>
          <w:tcPr>
            <w:tcW w:w="4800" w:type="dxa"/>
            <w:gridSpan w:val="3"/>
            <w:shd w:val="clear" w:color="auto" w:fill="auto"/>
          </w:tcPr>
          <w:p w14:paraId="1033E220" w14:textId="77777777" w:rsidR="00431455" w:rsidRPr="00B814E0" w:rsidRDefault="00124172" w:rsidP="007F05F1">
            <w:pPr>
              <w:pStyle w:val="SignatureLine"/>
              <w:spacing w:before="0"/>
              <w:ind w:left="0"/>
              <w:jc w:val="both"/>
              <w:rPr>
                <w:sz w:val="22"/>
                <w:szCs w:val="22"/>
              </w:rPr>
            </w:pPr>
          </w:p>
        </w:tc>
      </w:tr>
      <w:tr w:rsidR="00FD3878" w14:paraId="6894D3DE" w14:textId="77777777" w:rsidTr="007F05F1">
        <w:tc>
          <w:tcPr>
            <w:tcW w:w="4068" w:type="dxa"/>
          </w:tcPr>
          <w:p w14:paraId="2FD6355B" w14:textId="77777777" w:rsidR="00431455" w:rsidRPr="00B814E0" w:rsidRDefault="00124172" w:rsidP="007F05F1">
            <w:pPr>
              <w:pStyle w:val="SignatureLine"/>
              <w:spacing w:before="0"/>
              <w:ind w:left="0"/>
              <w:rPr>
                <w:sz w:val="22"/>
                <w:szCs w:val="22"/>
              </w:rPr>
            </w:pPr>
          </w:p>
        </w:tc>
        <w:tc>
          <w:tcPr>
            <w:tcW w:w="600" w:type="dxa"/>
            <w:shd w:val="clear" w:color="auto" w:fill="auto"/>
          </w:tcPr>
          <w:p w14:paraId="47C9C10B" w14:textId="77777777" w:rsidR="00431455" w:rsidRPr="00B814E0" w:rsidRDefault="003856F7" w:rsidP="007F05F1">
            <w:pPr>
              <w:pStyle w:val="SignatureLine"/>
              <w:spacing w:before="0"/>
              <w:ind w:left="0"/>
              <w:jc w:val="both"/>
              <w:rPr>
                <w:sz w:val="22"/>
                <w:szCs w:val="22"/>
              </w:rPr>
            </w:pPr>
            <w:r w:rsidRPr="00B814E0">
              <w:rPr>
                <w:sz w:val="22"/>
                <w:szCs w:val="22"/>
              </w:rPr>
              <w:t>By:</w:t>
            </w:r>
          </w:p>
        </w:tc>
        <w:tc>
          <w:tcPr>
            <w:tcW w:w="4200" w:type="dxa"/>
            <w:gridSpan w:val="2"/>
            <w:tcBorders>
              <w:bottom w:val="single" w:sz="4" w:space="0" w:color="auto"/>
            </w:tcBorders>
            <w:shd w:val="clear" w:color="auto" w:fill="auto"/>
          </w:tcPr>
          <w:p w14:paraId="21FFACCC" w14:textId="77777777" w:rsidR="00431455" w:rsidRPr="00B814E0" w:rsidRDefault="00124172" w:rsidP="007F05F1">
            <w:pPr>
              <w:pStyle w:val="SignatureLine"/>
              <w:spacing w:before="0"/>
              <w:ind w:left="0"/>
              <w:jc w:val="both"/>
              <w:rPr>
                <w:sz w:val="22"/>
                <w:szCs w:val="22"/>
              </w:rPr>
            </w:pPr>
          </w:p>
        </w:tc>
      </w:tr>
      <w:tr w:rsidR="00FD3878" w14:paraId="3AB6FA32" w14:textId="77777777" w:rsidTr="007F05F1">
        <w:tc>
          <w:tcPr>
            <w:tcW w:w="4068" w:type="dxa"/>
          </w:tcPr>
          <w:p w14:paraId="3090C99C" w14:textId="77777777" w:rsidR="00431455" w:rsidRPr="00B814E0" w:rsidRDefault="00124172" w:rsidP="007F05F1">
            <w:pPr>
              <w:pStyle w:val="SignatureLine"/>
              <w:spacing w:before="0"/>
              <w:ind w:left="0"/>
              <w:rPr>
                <w:sz w:val="22"/>
                <w:szCs w:val="22"/>
              </w:rPr>
            </w:pPr>
          </w:p>
        </w:tc>
        <w:tc>
          <w:tcPr>
            <w:tcW w:w="600" w:type="dxa"/>
            <w:shd w:val="clear" w:color="auto" w:fill="auto"/>
          </w:tcPr>
          <w:p w14:paraId="3D9336F8" w14:textId="77777777" w:rsidR="00431455" w:rsidRPr="00B814E0" w:rsidRDefault="00124172" w:rsidP="007F05F1">
            <w:pPr>
              <w:pStyle w:val="SignatureLine"/>
              <w:spacing w:before="0"/>
              <w:ind w:left="0"/>
              <w:jc w:val="both"/>
              <w:rPr>
                <w:sz w:val="22"/>
                <w:szCs w:val="22"/>
              </w:rPr>
            </w:pPr>
          </w:p>
        </w:tc>
        <w:tc>
          <w:tcPr>
            <w:tcW w:w="4200" w:type="dxa"/>
            <w:gridSpan w:val="2"/>
            <w:tcBorders>
              <w:top w:val="single" w:sz="4" w:space="0" w:color="auto"/>
            </w:tcBorders>
            <w:shd w:val="clear" w:color="auto" w:fill="auto"/>
          </w:tcPr>
          <w:p w14:paraId="53B0A501" w14:textId="77777777" w:rsidR="00431455" w:rsidRPr="00B814E0" w:rsidRDefault="00124172" w:rsidP="007F05F1">
            <w:pPr>
              <w:pStyle w:val="SignatureLine"/>
              <w:spacing w:before="0"/>
              <w:ind w:left="0"/>
              <w:jc w:val="both"/>
              <w:rPr>
                <w:sz w:val="22"/>
                <w:szCs w:val="22"/>
              </w:rPr>
            </w:pPr>
          </w:p>
        </w:tc>
      </w:tr>
      <w:tr w:rsidR="00FD3878" w14:paraId="2722CEEC" w14:textId="77777777" w:rsidTr="007F05F1">
        <w:tc>
          <w:tcPr>
            <w:tcW w:w="4068" w:type="dxa"/>
          </w:tcPr>
          <w:p w14:paraId="18A91A0C" w14:textId="77777777" w:rsidR="00431455" w:rsidRPr="00B814E0" w:rsidRDefault="00124172" w:rsidP="007F05F1">
            <w:pPr>
              <w:pStyle w:val="SignatureLine"/>
              <w:spacing w:before="0"/>
              <w:ind w:left="0"/>
              <w:rPr>
                <w:sz w:val="22"/>
                <w:szCs w:val="22"/>
              </w:rPr>
            </w:pPr>
          </w:p>
        </w:tc>
        <w:tc>
          <w:tcPr>
            <w:tcW w:w="600" w:type="dxa"/>
            <w:shd w:val="clear" w:color="auto" w:fill="auto"/>
          </w:tcPr>
          <w:p w14:paraId="2A58F595" w14:textId="77777777" w:rsidR="00431455" w:rsidRPr="00B814E0" w:rsidRDefault="00124172" w:rsidP="007F05F1">
            <w:pPr>
              <w:pStyle w:val="SignatureLine"/>
              <w:spacing w:before="0"/>
              <w:ind w:left="0"/>
              <w:jc w:val="both"/>
              <w:rPr>
                <w:sz w:val="22"/>
                <w:szCs w:val="22"/>
              </w:rPr>
            </w:pPr>
          </w:p>
        </w:tc>
        <w:tc>
          <w:tcPr>
            <w:tcW w:w="856" w:type="dxa"/>
            <w:shd w:val="clear" w:color="auto" w:fill="auto"/>
          </w:tcPr>
          <w:p w14:paraId="31D229F3" w14:textId="77777777" w:rsidR="00431455" w:rsidRPr="00B814E0" w:rsidRDefault="003856F7" w:rsidP="007F05F1">
            <w:pPr>
              <w:pStyle w:val="SignatureLine"/>
              <w:spacing w:before="0"/>
              <w:ind w:left="0"/>
              <w:jc w:val="both"/>
              <w:rPr>
                <w:sz w:val="22"/>
                <w:szCs w:val="22"/>
              </w:rPr>
            </w:pPr>
            <w:r w:rsidRPr="00B814E0">
              <w:rPr>
                <w:sz w:val="22"/>
                <w:szCs w:val="22"/>
              </w:rPr>
              <w:t>Name:</w:t>
            </w:r>
          </w:p>
        </w:tc>
        <w:tc>
          <w:tcPr>
            <w:tcW w:w="3344" w:type="dxa"/>
            <w:tcBorders>
              <w:bottom w:val="single" w:sz="4" w:space="0" w:color="auto"/>
            </w:tcBorders>
            <w:shd w:val="clear" w:color="auto" w:fill="auto"/>
          </w:tcPr>
          <w:p w14:paraId="66A01A6E" w14:textId="77777777" w:rsidR="00431455" w:rsidRPr="00B814E0" w:rsidRDefault="00124172" w:rsidP="007F05F1">
            <w:pPr>
              <w:pStyle w:val="SignatureLine"/>
              <w:spacing w:before="0"/>
              <w:ind w:left="0"/>
              <w:jc w:val="both"/>
              <w:rPr>
                <w:sz w:val="22"/>
                <w:szCs w:val="22"/>
              </w:rPr>
            </w:pPr>
          </w:p>
        </w:tc>
      </w:tr>
      <w:tr w:rsidR="00FD3878" w14:paraId="5B924DE6" w14:textId="77777777" w:rsidTr="007F05F1">
        <w:tc>
          <w:tcPr>
            <w:tcW w:w="4068" w:type="dxa"/>
          </w:tcPr>
          <w:p w14:paraId="7D68E8DB" w14:textId="77777777" w:rsidR="00431455" w:rsidRPr="00B814E0" w:rsidRDefault="00124172" w:rsidP="007F05F1">
            <w:pPr>
              <w:pStyle w:val="SignatureLine"/>
              <w:spacing w:before="0"/>
              <w:ind w:left="0"/>
              <w:rPr>
                <w:sz w:val="22"/>
                <w:szCs w:val="22"/>
              </w:rPr>
            </w:pPr>
          </w:p>
        </w:tc>
        <w:tc>
          <w:tcPr>
            <w:tcW w:w="600" w:type="dxa"/>
            <w:shd w:val="clear" w:color="auto" w:fill="auto"/>
          </w:tcPr>
          <w:p w14:paraId="3CBA1172" w14:textId="77777777" w:rsidR="00431455" w:rsidRPr="00B814E0" w:rsidRDefault="00124172" w:rsidP="007F05F1">
            <w:pPr>
              <w:pStyle w:val="SignatureLine"/>
              <w:spacing w:before="0"/>
              <w:ind w:left="0"/>
              <w:jc w:val="both"/>
              <w:rPr>
                <w:sz w:val="22"/>
                <w:szCs w:val="22"/>
              </w:rPr>
            </w:pPr>
          </w:p>
        </w:tc>
        <w:tc>
          <w:tcPr>
            <w:tcW w:w="856" w:type="dxa"/>
            <w:shd w:val="clear" w:color="auto" w:fill="auto"/>
          </w:tcPr>
          <w:p w14:paraId="493C0DDE" w14:textId="77777777" w:rsidR="00431455" w:rsidRPr="00B814E0" w:rsidRDefault="003856F7" w:rsidP="007F05F1">
            <w:pPr>
              <w:pStyle w:val="SignatureLine"/>
              <w:spacing w:before="0"/>
              <w:ind w:left="0"/>
              <w:jc w:val="both"/>
              <w:rPr>
                <w:sz w:val="22"/>
                <w:szCs w:val="22"/>
              </w:rPr>
            </w:pPr>
            <w:r w:rsidRPr="00B814E0">
              <w:rPr>
                <w:sz w:val="22"/>
                <w:szCs w:val="22"/>
              </w:rPr>
              <w:t>Title:</w:t>
            </w:r>
          </w:p>
        </w:tc>
        <w:tc>
          <w:tcPr>
            <w:tcW w:w="3344" w:type="dxa"/>
            <w:tcBorders>
              <w:bottom w:val="single" w:sz="4" w:space="0" w:color="auto"/>
            </w:tcBorders>
            <w:shd w:val="clear" w:color="auto" w:fill="auto"/>
          </w:tcPr>
          <w:p w14:paraId="1FECD41E" w14:textId="77777777" w:rsidR="00431455" w:rsidRPr="00B814E0" w:rsidRDefault="00124172" w:rsidP="007F05F1">
            <w:pPr>
              <w:pStyle w:val="SignatureLine"/>
              <w:spacing w:before="0"/>
              <w:ind w:left="0"/>
              <w:jc w:val="both"/>
              <w:rPr>
                <w:sz w:val="22"/>
                <w:szCs w:val="22"/>
              </w:rPr>
            </w:pPr>
          </w:p>
        </w:tc>
      </w:tr>
      <w:tr w:rsidR="00FD3878" w14:paraId="373DAB25" w14:textId="77777777" w:rsidTr="007F05F1">
        <w:tc>
          <w:tcPr>
            <w:tcW w:w="4068" w:type="dxa"/>
          </w:tcPr>
          <w:p w14:paraId="16C369F1" w14:textId="77777777" w:rsidR="00431455" w:rsidRPr="00B814E0" w:rsidRDefault="00124172" w:rsidP="007F05F1">
            <w:pPr>
              <w:pStyle w:val="SignatureLine"/>
              <w:spacing w:before="0"/>
              <w:ind w:left="0"/>
              <w:rPr>
                <w:sz w:val="22"/>
                <w:szCs w:val="22"/>
              </w:rPr>
            </w:pPr>
          </w:p>
        </w:tc>
        <w:tc>
          <w:tcPr>
            <w:tcW w:w="4800" w:type="dxa"/>
            <w:gridSpan w:val="3"/>
          </w:tcPr>
          <w:p w14:paraId="61C3FFEA" w14:textId="77777777" w:rsidR="00431455" w:rsidRPr="00B814E0" w:rsidRDefault="00124172" w:rsidP="007F05F1">
            <w:pPr>
              <w:pStyle w:val="SignatureLine"/>
              <w:spacing w:before="0"/>
              <w:ind w:left="0"/>
              <w:jc w:val="both"/>
              <w:rPr>
                <w:sz w:val="22"/>
                <w:szCs w:val="22"/>
              </w:rPr>
            </w:pPr>
          </w:p>
        </w:tc>
      </w:tr>
    </w:tbl>
    <w:p w14:paraId="53DB7CF0" w14:textId="77777777" w:rsidR="009F6F5D" w:rsidRPr="00B814E0" w:rsidRDefault="00124172" w:rsidP="009F6F5D">
      <w:pPr>
        <w:pStyle w:val="TabbedL1"/>
        <w:numPr>
          <w:ilvl w:val="0"/>
          <w:numId w:val="0"/>
        </w:numPr>
        <w:rPr>
          <w:ins w:id="168" w:author="James Hazard" w:date="2021-01-17T16:54:00Z"/>
          <w:sz w:val="22"/>
          <w:szCs w:val="22"/>
        </w:rPr>
      </w:pPr>
    </w:p>
    <w:tbl>
      <w:tblPr>
        <w:tblW w:w="0" w:type="auto"/>
        <w:tblLook w:val="01E0" w:firstRow="1" w:lastRow="1" w:firstColumn="1" w:lastColumn="1" w:noHBand="0" w:noVBand="0"/>
        <w:tblPrChange w:id="169" w:author="James Hazard" w:date="2021-01-17T16:54:00Z">
          <w:tblPr>
            <w:tblW w:w="0" w:type="auto"/>
            <w:tblLook w:val="01E0" w:firstRow="1" w:lastRow="1" w:firstColumn="1" w:lastColumn="1" w:noHBand="0" w:noVBand="0"/>
          </w:tblPr>
        </w:tblPrChange>
      </w:tblPr>
      <w:tblGrid>
        <w:gridCol w:w="2794"/>
        <w:gridCol w:w="600"/>
        <w:gridCol w:w="3184"/>
        <w:gridCol w:w="2782"/>
        <w:tblGridChange w:id="170">
          <w:tblGrid>
            <w:gridCol w:w="2794"/>
            <w:gridCol w:w="600"/>
            <w:gridCol w:w="674"/>
            <w:gridCol w:w="1456"/>
            <w:gridCol w:w="1054"/>
            <w:gridCol w:w="2290"/>
            <w:gridCol w:w="492"/>
          </w:tblGrid>
        </w:tblGridChange>
      </w:tblGrid>
      <w:tr w:rsidR="00FD3878" w14:paraId="1CF05D23" w14:textId="6BB3103E" w:rsidTr="00F73D8C">
        <w:trPr>
          <w:trPrChange w:id="171" w:author="James Hazard" w:date="2021-01-17T16:54:00Z">
            <w:trPr>
              <w:gridAfter w:val="0"/>
            </w:trPr>
          </w:trPrChange>
        </w:trPr>
        <w:tc>
          <w:tcPr>
            <w:tcW w:w="4068" w:type="dxa"/>
            <w:tcPrChange w:id="172" w:author="James Hazard" w:date="2021-01-17T16:54:00Z">
              <w:tcPr>
                <w:tcW w:w="4068" w:type="dxa"/>
                <w:gridSpan w:val="3"/>
              </w:tcPr>
            </w:tcPrChange>
          </w:tcPr>
          <w:p w14:paraId="2654DC81" w14:textId="77777777" w:rsidR="000E58CC" w:rsidRPr="00B814E0" w:rsidRDefault="00124172" w:rsidP="00F73D8C">
            <w:pPr>
              <w:pStyle w:val="SignatureLine"/>
              <w:spacing w:before="0"/>
              <w:ind w:left="0"/>
              <w:rPr>
                <w:sz w:val="22"/>
                <w:szCs w:val="22"/>
              </w:rPr>
            </w:pPr>
          </w:p>
        </w:tc>
        <w:tc>
          <w:tcPr>
            <w:tcW w:w="4800" w:type="dxa"/>
            <w:gridSpan w:val="2"/>
            <w:tcPrChange w:id="173" w:author="James Hazard" w:date="2021-01-17T16:54:00Z">
              <w:tcPr>
                <w:tcW w:w="1456" w:type="dxa"/>
                <w:shd w:val="clear" w:color="auto" w:fill="auto"/>
              </w:tcPr>
            </w:tcPrChange>
          </w:tcPr>
          <w:p w14:paraId="209C081F" w14:textId="79DBB830" w:rsidR="000E58CC" w:rsidRPr="00B814E0" w:rsidRDefault="005839F3" w:rsidP="00F73D8C">
            <w:pPr>
              <w:pStyle w:val="SignatureLine"/>
              <w:spacing w:before="0"/>
              <w:ind w:left="0"/>
              <w:jc w:val="both"/>
              <w:rPr>
                <w:sz w:val="22"/>
                <w:szCs w:val="22"/>
              </w:rPr>
            </w:pPr>
            <w:del w:id="174" w:author="James Hazard" w:date="2021-01-17T16:54:00Z">
              <w:r w:rsidRPr="00C059D9">
                <w:rPr>
                  <w:sz w:val="22"/>
                  <w:szCs w:val="22"/>
                </w:rPr>
                <w:delText>Address</w:delText>
              </w:r>
            </w:del>
            <w:ins w:id="175" w:author="James Hazard" w:date="2021-01-17T16:54:00Z">
              <w:r w:rsidR="003856F7" w:rsidRPr="00B814E0">
                <w:rPr>
                  <w:b/>
                  <w:sz w:val="22"/>
                  <w:szCs w:val="22"/>
                </w:rPr>
                <w:t>OTHER PARTY</w:t>
              </w:r>
            </w:ins>
            <w:r w:rsidR="003856F7" w:rsidRPr="00B814E0">
              <w:rPr>
                <w:b/>
                <w:sz w:val="22"/>
                <w:rPrChange w:id="176" w:author="James Hazard" w:date="2021-01-17T16:54:00Z">
                  <w:rPr>
                    <w:sz w:val="22"/>
                  </w:rPr>
                </w:rPrChange>
              </w:rPr>
              <w:t>:</w:t>
            </w:r>
          </w:p>
        </w:tc>
        <w:tc>
          <w:tcPr>
            <w:tcW w:w="3344" w:type="dxa"/>
            <w:cellDel w:id="177" w:author="James Hazard" w:date="2021-01-17T16:54:00Z"/>
            <w:tcPrChange w:id="178" w:author="James Hazard" w:date="2021-01-17T16:54:00Z">
              <w:tcPr>
                <w:tcW w:w="3344" w:type="dxa"/>
                <w:gridSpan w:val="2"/>
                <w:shd w:val="clear" w:color="auto" w:fill="auto"/>
                <w:cellDel w:id="179" w:author="James Hazard" w:date="2021-01-17T16:54:00Z"/>
              </w:tcPr>
            </w:tcPrChange>
          </w:tcPr>
          <w:p w14:paraId="470F8454" w14:textId="15BC501C" w:rsidR="002C55F4" w:rsidRDefault="002C55F4" w:rsidP="006030B7">
            <w:pPr>
              <w:pStyle w:val="SignatureLine"/>
              <w:spacing w:before="0"/>
              <w:ind w:left="0"/>
              <w:jc w:val="both"/>
              <w:rPr>
                <w:sz w:val="22"/>
                <w:szCs w:val="22"/>
              </w:rPr>
            </w:pPr>
            <w:del w:id="180" w:author="James Hazard" w:date="2021-01-17T16:54:00Z">
              <w:r>
                <w:rPr>
                  <w:sz w:val="22"/>
                  <w:szCs w:val="22"/>
                </w:rPr>
                <w:delText>_____________</w:delText>
              </w:r>
            </w:del>
          </w:p>
        </w:tc>
      </w:tr>
      <w:tr w:rsidR="00FD3878" w14:paraId="3333E424" w14:textId="31DDDCA5" w:rsidTr="00F73D8C">
        <w:trPr>
          <w:trPrChange w:id="181" w:author="James Hazard" w:date="2021-01-17T16:54:00Z">
            <w:trPr>
              <w:gridAfter w:val="0"/>
            </w:trPr>
          </w:trPrChange>
        </w:trPr>
        <w:tc>
          <w:tcPr>
            <w:tcW w:w="4068" w:type="dxa"/>
            <w:tcPrChange w:id="182" w:author="James Hazard" w:date="2021-01-17T16:54:00Z">
              <w:tcPr>
                <w:tcW w:w="4068" w:type="dxa"/>
                <w:gridSpan w:val="3"/>
              </w:tcPr>
            </w:tcPrChange>
          </w:tcPr>
          <w:p w14:paraId="4C31D351" w14:textId="77777777" w:rsidR="000E58CC" w:rsidRPr="00B814E0" w:rsidRDefault="00124172" w:rsidP="00F73D8C">
            <w:pPr>
              <w:pStyle w:val="SignatureLine"/>
              <w:spacing w:before="0"/>
              <w:ind w:left="10800" w:hanging="10800"/>
              <w:rPr>
                <w:sz w:val="22"/>
                <w:szCs w:val="22"/>
              </w:rPr>
              <w:pPrChange w:id="183" w:author="James Hazard" w:date="2021-01-17T16:54:00Z">
                <w:pPr>
                  <w:pStyle w:val="SignatureLine"/>
                  <w:spacing w:before="0"/>
                  <w:ind w:left="0"/>
                </w:pPr>
              </w:pPrChange>
            </w:pPr>
          </w:p>
        </w:tc>
        <w:tc>
          <w:tcPr>
            <w:tcW w:w="4800" w:type="dxa"/>
            <w:gridSpan w:val="2"/>
            <w:tcPrChange w:id="184" w:author="James Hazard" w:date="2021-01-17T16:54:00Z">
              <w:tcPr>
                <w:tcW w:w="1456" w:type="dxa"/>
                <w:shd w:val="clear" w:color="auto" w:fill="auto"/>
              </w:tcPr>
            </w:tcPrChange>
          </w:tcPr>
          <w:p w14:paraId="2E84AED5" w14:textId="77777777" w:rsidR="000E58CC" w:rsidRPr="00B814E0" w:rsidRDefault="00124172" w:rsidP="00F73D8C">
            <w:pPr>
              <w:pStyle w:val="SignatureLine"/>
              <w:spacing w:before="0"/>
              <w:ind w:left="10800" w:hanging="10800"/>
              <w:jc w:val="both"/>
              <w:rPr>
                <w:sz w:val="22"/>
                <w:szCs w:val="22"/>
              </w:rPr>
              <w:pPrChange w:id="185" w:author="James Hazard" w:date="2021-01-17T16:54:00Z">
                <w:pPr>
                  <w:pStyle w:val="SignatureLine"/>
                  <w:spacing w:before="0"/>
                  <w:ind w:left="0"/>
                  <w:jc w:val="both"/>
                </w:pPr>
              </w:pPrChange>
            </w:pPr>
          </w:p>
        </w:tc>
        <w:tc>
          <w:tcPr>
            <w:tcW w:w="3344" w:type="dxa"/>
            <w:cellDel w:id="186" w:author="James Hazard" w:date="2021-01-17T16:54:00Z"/>
            <w:tcPrChange w:id="187" w:author="James Hazard" w:date="2021-01-17T16:54:00Z">
              <w:tcPr>
                <w:tcW w:w="3344" w:type="dxa"/>
                <w:gridSpan w:val="2"/>
                <w:shd w:val="clear" w:color="auto" w:fill="auto"/>
                <w:cellDel w:id="188" w:author="James Hazard" w:date="2021-01-17T16:54:00Z"/>
              </w:tcPr>
            </w:tcPrChange>
          </w:tcPr>
          <w:p w14:paraId="2D8E06FC" w14:textId="6C185905" w:rsidR="002C55F4" w:rsidRDefault="002C55F4" w:rsidP="0022751F">
            <w:pPr>
              <w:pStyle w:val="SignatureLine"/>
              <w:spacing w:before="0"/>
              <w:ind w:left="0"/>
              <w:jc w:val="both"/>
              <w:rPr>
                <w:sz w:val="22"/>
                <w:szCs w:val="22"/>
              </w:rPr>
            </w:pPr>
            <w:del w:id="189" w:author="James Hazard" w:date="2021-01-17T16:54:00Z">
              <w:r>
                <w:rPr>
                  <w:sz w:val="22"/>
                  <w:szCs w:val="22"/>
                </w:rPr>
                <w:delText>_____________</w:delText>
              </w:r>
            </w:del>
          </w:p>
        </w:tc>
      </w:tr>
      <w:tr w:rsidR="00FD3878" w14:paraId="29CC653E" w14:textId="23707679" w:rsidTr="00F73D8C">
        <w:trPr>
          <w:trPrChange w:id="190" w:author="James Hazard" w:date="2021-01-17T16:54:00Z">
            <w:trPr>
              <w:gridAfter w:val="0"/>
            </w:trPr>
          </w:trPrChange>
        </w:trPr>
        <w:tc>
          <w:tcPr>
            <w:tcW w:w="4068" w:type="dxa"/>
            <w:tcPrChange w:id="191" w:author="James Hazard" w:date="2021-01-17T16:54:00Z">
              <w:tcPr>
                <w:tcW w:w="4068" w:type="dxa"/>
                <w:gridSpan w:val="3"/>
              </w:tcPr>
            </w:tcPrChange>
          </w:tcPr>
          <w:p w14:paraId="68C40CD9" w14:textId="77777777" w:rsidR="000E58CC" w:rsidRPr="00B814E0" w:rsidRDefault="00124172" w:rsidP="00F73D8C">
            <w:pPr>
              <w:pStyle w:val="SignatureLine"/>
              <w:spacing w:before="0"/>
              <w:ind w:left="0"/>
              <w:rPr>
                <w:sz w:val="22"/>
                <w:szCs w:val="22"/>
              </w:rPr>
            </w:pPr>
          </w:p>
        </w:tc>
        <w:tc>
          <w:tcPr>
            <w:tcW w:w="4800" w:type="dxa"/>
            <w:gridSpan w:val="2"/>
            <w:tcPrChange w:id="192" w:author="James Hazard" w:date="2021-01-17T16:54:00Z">
              <w:tcPr>
                <w:tcW w:w="1456" w:type="dxa"/>
                <w:shd w:val="clear" w:color="auto" w:fill="auto"/>
              </w:tcPr>
            </w:tcPrChange>
          </w:tcPr>
          <w:p w14:paraId="442DBD85" w14:textId="77777777" w:rsidR="000E58CC" w:rsidRPr="00B814E0" w:rsidRDefault="003856F7" w:rsidP="00F73D8C">
            <w:pPr>
              <w:pStyle w:val="SignatureLine"/>
              <w:spacing w:before="0"/>
              <w:ind w:left="0"/>
              <w:jc w:val="both"/>
              <w:rPr>
                <w:b/>
                <w:smallCaps/>
                <w:sz w:val="22"/>
                <w:rPrChange w:id="193" w:author="James Hazard" w:date="2021-01-17T16:54:00Z">
                  <w:rPr>
                    <w:sz w:val="22"/>
                  </w:rPr>
                </w:rPrChange>
              </w:rPr>
            </w:pPr>
            <w:ins w:id="194" w:author="James Hazard" w:date="2021-01-17T16:54:00Z">
              <w:r w:rsidRPr="00B814E0">
                <w:rPr>
                  <w:b/>
                  <w:smallCaps/>
                  <w:sz w:val="22"/>
                  <w:szCs w:val="22"/>
                </w:rPr>
                <w:t>[</w:t>
              </w:r>
              <w:r w:rsidRPr="00B814E0">
                <w:rPr>
                  <w:b/>
                  <w:smallCaps/>
                  <w:sz w:val="22"/>
                  <w:szCs w:val="22"/>
                  <w:highlight w:val="yellow"/>
                </w:rPr>
                <w:t>Other Party Name</w:t>
              </w:r>
              <w:r w:rsidRPr="00B814E0">
                <w:rPr>
                  <w:b/>
                  <w:smallCaps/>
                  <w:sz w:val="22"/>
                  <w:szCs w:val="22"/>
                </w:rPr>
                <w:t>]</w:t>
              </w:r>
            </w:ins>
          </w:p>
        </w:tc>
        <w:tc>
          <w:tcPr>
            <w:tcW w:w="3344" w:type="dxa"/>
            <w:cellDel w:id="195" w:author="James Hazard" w:date="2021-01-17T16:54:00Z"/>
            <w:tcPrChange w:id="196" w:author="James Hazard" w:date="2021-01-17T16:54:00Z">
              <w:tcPr>
                <w:tcW w:w="3344" w:type="dxa"/>
                <w:gridSpan w:val="2"/>
                <w:shd w:val="clear" w:color="auto" w:fill="auto"/>
                <w:cellDel w:id="197" w:author="James Hazard" w:date="2021-01-17T16:54:00Z"/>
              </w:tcPr>
            </w:tcPrChange>
          </w:tcPr>
          <w:p w14:paraId="078C8051" w14:textId="77777777" w:rsidR="00431455" w:rsidRPr="00C059D9" w:rsidRDefault="00124172" w:rsidP="007F05F1">
            <w:pPr>
              <w:pStyle w:val="SignatureLine"/>
              <w:spacing w:before="0"/>
              <w:ind w:left="0"/>
              <w:jc w:val="both"/>
              <w:rPr>
                <w:sz w:val="22"/>
                <w:szCs w:val="22"/>
              </w:rPr>
            </w:pPr>
          </w:p>
        </w:tc>
      </w:tr>
      <w:tr w:rsidR="00FD3878" w14:paraId="7724E123" w14:textId="77777777" w:rsidTr="00F73D8C">
        <w:trPr>
          <w:ins w:id="198" w:author="James Hazard" w:date="2021-01-17T16:54:00Z"/>
        </w:trPr>
        <w:tc>
          <w:tcPr>
            <w:tcW w:w="4068" w:type="dxa"/>
          </w:tcPr>
          <w:p w14:paraId="2154D1C5" w14:textId="77777777" w:rsidR="000E58CC" w:rsidRPr="00B814E0" w:rsidRDefault="00124172" w:rsidP="00F73D8C">
            <w:pPr>
              <w:pStyle w:val="SignatureLine"/>
              <w:spacing w:before="0"/>
              <w:ind w:left="0"/>
              <w:rPr>
                <w:ins w:id="199" w:author="James Hazard" w:date="2021-01-17T16:54:00Z"/>
                <w:sz w:val="22"/>
                <w:szCs w:val="22"/>
              </w:rPr>
            </w:pPr>
          </w:p>
        </w:tc>
        <w:tc>
          <w:tcPr>
            <w:tcW w:w="4800" w:type="dxa"/>
            <w:gridSpan w:val="3"/>
            <w:shd w:val="clear" w:color="auto" w:fill="auto"/>
          </w:tcPr>
          <w:p w14:paraId="4E0028AA" w14:textId="77777777" w:rsidR="000E58CC" w:rsidRPr="00B814E0" w:rsidRDefault="00124172" w:rsidP="00F73D8C">
            <w:pPr>
              <w:pStyle w:val="SignatureLine"/>
              <w:spacing w:before="0"/>
              <w:ind w:left="0"/>
              <w:jc w:val="both"/>
              <w:rPr>
                <w:ins w:id="200" w:author="James Hazard" w:date="2021-01-17T16:54:00Z"/>
                <w:sz w:val="22"/>
                <w:szCs w:val="22"/>
              </w:rPr>
            </w:pPr>
          </w:p>
        </w:tc>
      </w:tr>
      <w:tr w:rsidR="00FD3878" w14:paraId="3BE466EA" w14:textId="77777777" w:rsidTr="00F73D8C">
        <w:trPr>
          <w:ins w:id="201" w:author="James Hazard" w:date="2021-01-17T16:54:00Z"/>
        </w:trPr>
        <w:tc>
          <w:tcPr>
            <w:tcW w:w="4068" w:type="dxa"/>
          </w:tcPr>
          <w:p w14:paraId="5CDE04AF" w14:textId="77777777" w:rsidR="000E58CC" w:rsidRPr="00B814E0" w:rsidRDefault="00124172" w:rsidP="00F73D8C">
            <w:pPr>
              <w:pStyle w:val="SignatureLine"/>
              <w:spacing w:before="0"/>
              <w:ind w:left="0"/>
              <w:rPr>
                <w:ins w:id="202" w:author="James Hazard" w:date="2021-01-17T16:54:00Z"/>
                <w:sz w:val="22"/>
                <w:szCs w:val="22"/>
              </w:rPr>
            </w:pPr>
          </w:p>
        </w:tc>
        <w:tc>
          <w:tcPr>
            <w:tcW w:w="600" w:type="dxa"/>
            <w:shd w:val="clear" w:color="auto" w:fill="auto"/>
          </w:tcPr>
          <w:p w14:paraId="4C6688E9" w14:textId="77777777" w:rsidR="000E58CC" w:rsidRPr="00B814E0" w:rsidRDefault="003856F7" w:rsidP="00F73D8C">
            <w:pPr>
              <w:pStyle w:val="SignatureLine"/>
              <w:spacing w:before="0"/>
              <w:ind w:left="0"/>
              <w:jc w:val="both"/>
              <w:rPr>
                <w:ins w:id="203" w:author="James Hazard" w:date="2021-01-17T16:54:00Z"/>
                <w:sz w:val="22"/>
                <w:szCs w:val="22"/>
              </w:rPr>
            </w:pPr>
            <w:ins w:id="204" w:author="James Hazard" w:date="2021-01-17T16:54:00Z">
              <w:r w:rsidRPr="00B814E0">
                <w:rPr>
                  <w:sz w:val="22"/>
                  <w:szCs w:val="22"/>
                </w:rPr>
                <w:t>By:</w:t>
              </w:r>
            </w:ins>
          </w:p>
        </w:tc>
        <w:tc>
          <w:tcPr>
            <w:tcW w:w="4200" w:type="dxa"/>
            <w:gridSpan w:val="2"/>
            <w:tcBorders>
              <w:bottom w:val="single" w:sz="4" w:space="0" w:color="auto"/>
            </w:tcBorders>
            <w:shd w:val="clear" w:color="auto" w:fill="auto"/>
          </w:tcPr>
          <w:p w14:paraId="149F3C99" w14:textId="77777777" w:rsidR="000E58CC" w:rsidRPr="00B814E0" w:rsidRDefault="00124172" w:rsidP="00F73D8C">
            <w:pPr>
              <w:pStyle w:val="SignatureLine"/>
              <w:spacing w:before="0"/>
              <w:ind w:left="0"/>
              <w:jc w:val="both"/>
              <w:rPr>
                <w:ins w:id="205" w:author="James Hazard" w:date="2021-01-17T16:54:00Z"/>
                <w:sz w:val="22"/>
                <w:szCs w:val="22"/>
              </w:rPr>
            </w:pPr>
          </w:p>
        </w:tc>
      </w:tr>
      <w:tr w:rsidR="00FD3878" w14:paraId="5F8D64AF" w14:textId="77777777" w:rsidTr="00F73D8C">
        <w:trPr>
          <w:ins w:id="206" w:author="James Hazard" w:date="2021-01-17T16:54:00Z"/>
        </w:trPr>
        <w:tc>
          <w:tcPr>
            <w:tcW w:w="4068" w:type="dxa"/>
          </w:tcPr>
          <w:p w14:paraId="444CF4BA" w14:textId="77777777" w:rsidR="000E58CC" w:rsidRPr="00B814E0" w:rsidRDefault="00124172" w:rsidP="00F73D8C">
            <w:pPr>
              <w:pStyle w:val="SignatureLine"/>
              <w:spacing w:before="0"/>
              <w:ind w:left="0"/>
              <w:rPr>
                <w:ins w:id="207" w:author="James Hazard" w:date="2021-01-17T16:54:00Z"/>
                <w:sz w:val="22"/>
                <w:szCs w:val="22"/>
              </w:rPr>
            </w:pPr>
          </w:p>
        </w:tc>
        <w:tc>
          <w:tcPr>
            <w:tcW w:w="600" w:type="dxa"/>
            <w:shd w:val="clear" w:color="auto" w:fill="auto"/>
          </w:tcPr>
          <w:p w14:paraId="5755559E" w14:textId="77777777" w:rsidR="000E58CC" w:rsidRPr="00B814E0" w:rsidRDefault="00124172" w:rsidP="00F73D8C">
            <w:pPr>
              <w:pStyle w:val="SignatureLine"/>
              <w:spacing w:before="0"/>
              <w:ind w:left="0"/>
              <w:jc w:val="both"/>
              <w:rPr>
                <w:ins w:id="208" w:author="James Hazard" w:date="2021-01-17T16:54:00Z"/>
                <w:sz w:val="22"/>
                <w:szCs w:val="22"/>
              </w:rPr>
            </w:pPr>
          </w:p>
        </w:tc>
        <w:tc>
          <w:tcPr>
            <w:tcW w:w="4200" w:type="dxa"/>
            <w:gridSpan w:val="2"/>
            <w:tcBorders>
              <w:top w:val="single" w:sz="4" w:space="0" w:color="auto"/>
            </w:tcBorders>
            <w:shd w:val="clear" w:color="auto" w:fill="auto"/>
          </w:tcPr>
          <w:p w14:paraId="7FC26443" w14:textId="77777777" w:rsidR="000E58CC" w:rsidRPr="00B814E0" w:rsidRDefault="00124172" w:rsidP="00F73D8C">
            <w:pPr>
              <w:pStyle w:val="SignatureLine"/>
              <w:spacing w:before="0"/>
              <w:ind w:left="0"/>
              <w:jc w:val="both"/>
              <w:rPr>
                <w:ins w:id="209" w:author="James Hazard" w:date="2021-01-17T16:54:00Z"/>
                <w:sz w:val="22"/>
                <w:szCs w:val="22"/>
              </w:rPr>
            </w:pPr>
          </w:p>
        </w:tc>
      </w:tr>
      <w:tr w:rsidR="00FD3878" w14:paraId="6986D562" w14:textId="77777777" w:rsidTr="00F73D8C">
        <w:trPr>
          <w:ins w:id="210" w:author="James Hazard" w:date="2021-01-17T16:54:00Z"/>
        </w:trPr>
        <w:tc>
          <w:tcPr>
            <w:tcW w:w="4068" w:type="dxa"/>
          </w:tcPr>
          <w:p w14:paraId="4E5C81A3" w14:textId="77777777" w:rsidR="000E58CC" w:rsidRPr="00B814E0" w:rsidRDefault="00124172" w:rsidP="00F73D8C">
            <w:pPr>
              <w:pStyle w:val="SignatureLine"/>
              <w:spacing w:before="0"/>
              <w:ind w:left="0"/>
              <w:rPr>
                <w:ins w:id="211" w:author="James Hazard" w:date="2021-01-17T16:54:00Z"/>
                <w:sz w:val="22"/>
                <w:szCs w:val="22"/>
              </w:rPr>
            </w:pPr>
          </w:p>
        </w:tc>
        <w:tc>
          <w:tcPr>
            <w:tcW w:w="600" w:type="dxa"/>
            <w:shd w:val="clear" w:color="auto" w:fill="auto"/>
          </w:tcPr>
          <w:p w14:paraId="4DE631EA" w14:textId="77777777" w:rsidR="000E58CC" w:rsidRPr="00B814E0" w:rsidRDefault="00124172" w:rsidP="00F73D8C">
            <w:pPr>
              <w:pStyle w:val="SignatureLine"/>
              <w:spacing w:before="0"/>
              <w:ind w:left="0"/>
              <w:jc w:val="both"/>
              <w:rPr>
                <w:ins w:id="212" w:author="James Hazard" w:date="2021-01-17T16:54:00Z"/>
                <w:sz w:val="22"/>
                <w:szCs w:val="22"/>
              </w:rPr>
            </w:pPr>
          </w:p>
        </w:tc>
        <w:tc>
          <w:tcPr>
            <w:tcW w:w="856" w:type="dxa"/>
            <w:shd w:val="clear" w:color="auto" w:fill="auto"/>
          </w:tcPr>
          <w:p w14:paraId="1315C6D6" w14:textId="77777777" w:rsidR="000E58CC" w:rsidRPr="00B814E0" w:rsidRDefault="003856F7" w:rsidP="00F73D8C">
            <w:pPr>
              <w:pStyle w:val="SignatureLine"/>
              <w:spacing w:before="0"/>
              <w:ind w:left="0"/>
              <w:jc w:val="both"/>
              <w:rPr>
                <w:ins w:id="213" w:author="James Hazard" w:date="2021-01-17T16:54:00Z"/>
                <w:sz w:val="22"/>
                <w:szCs w:val="22"/>
              </w:rPr>
            </w:pPr>
            <w:ins w:id="214" w:author="James Hazard" w:date="2021-01-17T16:54:00Z">
              <w:r w:rsidRPr="00B814E0">
                <w:rPr>
                  <w:sz w:val="22"/>
                  <w:szCs w:val="22"/>
                </w:rPr>
                <w:t>Name:</w:t>
              </w:r>
            </w:ins>
          </w:p>
        </w:tc>
        <w:tc>
          <w:tcPr>
            <w:tcW w:w="3344" w:type="dxa"/>
            <w:tcBorders>
              <w:bottom w:val="single" w:sz="4" w:space="0" w:color="auto"/>
            </w:tcBorders>
            <w:shd w:val="clear" w:color="auto" w:fill="auto"/>
          </w:tcPr>
          <w:p w14:paraId="4579B7A4" w14:textId="77777777" w:rsidR="000E58CC" w:rsidRPr="00B814E0" w:rsidRDefault="00124172" w:rsidP="00F73D8C">
            <w:pPr>
              <w:pStyle w:val="SignatureLine"/>
              <w:spacing w:before="0"/>
              <w:ind w:left="0"/>
              <w:jc w:val="both"/>
              <w:rPr>
                <w:ins w:id="215" w:author="James Hazard" w:date="2021-01-17T16:54:00Z"/>
                <w:sz w:val="22"/>
                <w:szCs w:val="22"/>
              </w:rPr>
            </w:pPr>
          </w:p>
        </w:tc>
      </w:tr>
      <w:tr w:rsidR="00FD3878" w14:paraId="5E79BBB7" w14:textId="77777777" w:rsidTr="00F73D8C">
        <w:trPr>
          <w:ins w:id="216" w:author="James Hazard" w:date="2021-01-17T16:54:00Z"/>
        </w:trPr>
        <w:tc>
          <w:tcPr>
            <w:tcW w:w="4068" w:type="dxa"/>
          </w:tcPr>
          <w:p w14:paraId="74B50364" w14:textId="77777777" w:rsidR="000E58CC" w:rsidRPr="00B814E0" w:rsidRDefault="00124172" w:rsidP="00F73D8C">
            <w:pPr>
              <w:pStyle w:val="SignatureLine"/>
              <w:spacing w:before="0"/>
              <w:ind w:left="0"/>
              <w:rPr>
                <w:ins w:id="217" w:author="James Hazard" w:date="2021-01-17T16:54:00Z"/>
                <w:sz w:val="22"/>
                <w:szCs w:val="22"/>
              </w:rPr>
            </w:pPr>
          </w:p>
        </w:tc>
        <w:tc>
          <w:tcPr>
            <w:tcW w:w="600" w:type="dxa"/>
            <w:shd w:val="clear" w:color="auto" w:fill="auto"/>
          </w:tcPr>
          <w:p w14:paraId="5F4FF7A8" w14:textId="77777777" w:rsidR="000E58CC" w:rsidRPr="00B814E0" w:rsidRDefault="00124172" w:rsidP="00F73D8C">
            <w:pPr>
              <w:pStyle w:val="SignatureLine"/>
              <w:spacing w:before="0"/>
              <w:ind w:left="0"/>
              <w:jc w:val="both"/>
              <w:rPr>
                <w:ins w:id="218" w:author="James Hazard" w:date="2021-01-17T16:54:00Z"/>
                <w:sz w:val="22"/>
                <w:szCs w:val="22"/>
              </w:rPr>
            </w:pPr>
          </w:p>
        </w:tc>
        <w:tc>
          <w:tcPr>
            <w:tcW w:w="856" w:type="dxa"/>
            <w:shd w:val="clear" w:color="auto" w:fill="auto"/>
          </w:tcPr>
          <w:p w14:paraId="19DCCA44" w14:textId="77777777" w:rsidR="000E58CC" w:rsidRPr="00B814E0" w:rsidRDefault="003856F7" w:rsidP="00F73D8C">
            <w:pPr>
              <w:pStyle w:val="SignatureLine"/>
              <w:spacing w:before="0"/>
              <w:ind w:left="0"/>
              <w:jc w:val="both"/>
              <w:rPr>
                <w:ins w:id="219" w:author="James Hazard" w:date="2021-01-17T16:54:00Z"/>
                <w:sz w:val="22"/>
                <w:szCs w:val="22"/>
              </w:rPr>
            </w:pPr>
            <w:ins w:id="220" w:author="James Hazard" w:date="2021-01-17T16:54:00Z">
              <w:r w:rsidRPr="00B814E0">
                <w:rPr>
                  <w:sz w:val="22"/>
                  <w:szCs w:val="22"/>
                </w:rPr>
                <w:t>Title:</w:t>
              </w:r>
            </w:ins>
          </w:p>
        </w:tc>
        <w:tc>
          <w:tcPr>
            <w:tcW w:w="3344" w:type="dxa"/>
            <w:tcBorders>
              <w:bottom w:val="single" w:sz="4" w:space="0" w:color="auto"/>
            </w:tcBorders>
            <w:shd w:val="clear" w:color="auto" w:fill="auto"/>
          </w:tcPr>
          <w:p w14:paraId="46484B33" w14:textId="77777777" w:rsidR="000E58CC" w:rsidRPr="00B814E0" w:rsidRDefault="00124172" w:rsidP="00F73D8C">
            <w:pPr>
              <w:pStyle w:val="SignatureLine"/>
              <w:spacing w:before="0"/>
              <w:ind w:left="0"/>
              <w:jc w:val="both"/>
              <w:rPr>
                <w:ins w:id="221" w:author="James Hazard" w:date="2021-01-17T16:54:00Z"/>
                <w:sz w:val="22"/>
                <w:szCs w:val="22"/>
              </w:rPr>
            </w:pPr>
          </w:p>
        </w:tc>
      </w:tr>
      <w:tr w:rsidR="00FD3878" w14:paraId="7E6A7A0C" w14:textId="77777777" w:rsidTr="00F73D8C">
        <w:trPr>
          <w:ins w:id="222" w:author="James Hazard" w:date="2021-01-17T16:54:00Z"/>
        </w:trPr>
        <w:tc>
          <w:tcPr>
            <w:tcW w:w="4068" w:type="dxa"/>
          </w:tcPr>
          <w:p w14:paraId="7F2353A9" w14:textId="77777777" w:rsidR="000E58CC" w:rsidRPr="00B814E0" w:rsidRDefault="00124172" w:rsidP="00F73D8C">
            <w:pPr>
              <w:pStyle w:val="SignatureLine"/>
              <w:spacing w:before="0"/>
              <w:ind w:left="0"/>
              <w:rPr>
                <w:ins w:id="223" w:author="James Hazard" w:date="2021-01-17T16:54:00Z"/>
                <w:sz w:val="22"/>
                <w:szCs w:val="22"/>
              </w:rPr>
            </w:pPr>
          </w:p>
        </w:tc>
        <w:tc>
          <w:tcPr>
            <w:tcW w:w="4800" w:type="dxa"/>
            <w:gridSpan w:val="3"/>
          </w:tcPr>
          <w:p w14:paraId="094D8816" w14:textId="77777777" w:rsidR="000E58CC" w:rsidRPr="00B814E0" w:rsidRDefault="00124172" w:rsidP="00F73D8C">
            <w:pPr>
              <w:pStyle w:val="SignatureLine"/>
              <w:spacing w:before="0"/>
              <w:ind w:left="0"/>
              <w:jc w:val="both"/>
              <w:rPr>
                <w:ins w:id="224" w:author="James Hazard" w:date="2021-01-17T16:54:00Z"/>
                <w:sz w:val="22"/>
                <w:szCs w:val="22"/>
              </w:rPr>
            </w:pPr>
          </w:p>
        </w:tc>
      </w:tr>
    </w:tbl>
    <w:p w14:paraId="55D91831" w14:textId="77777777" w:rsidR="009F6F5D" w:rsidRDefault="00124172" w:rsidP="009F6F5D">
      <w:pPr>
        <w:rPr>
          <w:rFonts w:ascii="Times New Roman" w:hAnsi="Times New Roman"/>
          <w:rPrChange w:id="225" w:author="James Hazard" w:date="2021-01-17T16:54:00Z">
            <w:rPr>
              <w:sz w:val="22"/>
            </w:rPr>
          </w:rPrChange>
        </w:rPr>
        <w:pPrChange w:id="226" w:author="James Hazard" w:date="2021-01-17T16:54:00Z">
          <w:pPr>
            <w:pStyle w:val="TabbedL1"/>
            <w:numPr>
              <w:numId w:val="0"/>
            </w:numPr>
            <w:tabs>
              <w:tab w:val="clear" w:pos="720"/>
            </w:tabs>
          </w:pPr>
        </w:pPrChange>
      </w:pPr>
    </w:p>
    <w:tbl>
      <w:tblPr>
        <w:tblW w:w="0" w:type="auto"/>
        <w:tblLook w:val="01E0" w:firstRow="1" w:lastRow="1" w:firstColumn="1" w:lastColumn="1" w:noHBand="0" w:noVBand="0"/>
      </w:tblPr>
      <w:tblGrid>
        <w:gridCol w:w="4068"/>
        <w:gridCol w:w="1456"/>
        <w:gridCol w:w="3344"/>
      </w:tblGrid>
      <w:tr w:rsidR="00AF30E2" w14:paraId="6F643B46" w14:textId="77777777" w:rsidTr="00FC76BD">
        <w:trPr>
          <w:del w:id="227" w:author="James Hazard" w:date="2021-01-17T16:54:00Z"/>
        </w:trPr>
        <w:tc>
          <w:tcPr>
            <w:tcW w:w="4068" w:type="dxa"/>
          </w:tcPr>
          <w:p w14:paraId="6E988CA3" w14:textId="77777777" w:rsidR="009F6F5D" w:rsidRPr="00C059D9" w:rsidRDefault="00124172" w:rsidP="00FC76BD">
            <w:pPr>
              <w:pStyle w:val="SignatureLine"/>
              <w:spacing w:before="0"/>
              <w:ind w:left="0"/>
              <w:rPr>
                <w:del w:id="228" w:author="James Hazard" w:date="2021-01-17T16:54:00Z"/>
                <w:sz w:val="22"/>
                <w:szCs w:val="22"/>
              </w:rPr>
            </w:pPr>
          </w:p>
        </w:tc>
        <w:tc>
          <w:tcPr>
            <w:tcW w:w="4800" w:type="dxa"/>
            <w:gridSpan w:val="2"/>
          </w:tcPr>
          <w:p w14:paraId="6D584BE3" w14:textId="77777777" w:rsidR="009F6F5D" w:rsidRPr="00C059D9" w:rsidRDefault="005839F3" w:rsidP="00CF1231">
            <w:pPr>
              <w:pStyle w:val="SignatureLine"/>
              <w:spacing w:before="0"/>
              <w:ind w:left="0"/>
              <w:jc w:val="both"/>
              <w:rPr>
                <w:del w:id="229" w:author="James Hazard" w:date="2021-01-17T16:54:00Z"/>
                <w:sz w:val="22"/>
                <w:szCs w:val="22"/>
              </w:rPr>
            </w:pPr>
            <w:del w:id="230" w:author="James Hazard" w:date="2021-01-17T16:54:00Z">
              <w:r w:rsidRPr="00C059D9">
                <w:rPr>
                  <w:b/>
                  <w:sz w:val="22"/>
                  <w:szCs w:val="22"/>
                </w:rPr>
                <w:delText xml:space="preserve">OTHER </w:delText>
              </w:r>
              <w:r>
                <w:rPr>
                  <w:b/>
                  <w:sz w:val="22"/>
                  <w:szCs w:val="22"/>
                </w:rPr>
                <w:delText>SIGNATORY</w:delText>
              </w:r>
              <w:r w:rsidRPr="00C059D9">
                <w:rPr>
                  <w:b/>
                  <w:sz w:val="22"/>
                  <w:szCs w:val="22"/>
                </w:rPr>
                <w:delText>:</w:delText>
              </w:r>
            </w:del>
          </w:p>
        </w:tc>
      </w:tr>
      <w:tr w:rsidR="00AF30E2" w14:paraId="1ED75912" w14:textId="77777777" w:rsidTr="00FC76BD">
        <w:trPr>
          <w:del w:id="231" w:author="James Hazard" w:date="2021-01-17T16:54:00Z"/>
        </w:trPr>
        <w:tc>
          <w:tcPr>
            <w:tcW w:w="4068" w:type="dxa"/>
          </w:tcPr>
          <w:p w14:paraId="7342D759" w14:textId="77777777" w:rsidR="009F6F5D" w:rsidRPr="00C059D9" w:rsidRDefault="00124172" w:rsidP="00FC76BD">
            <w:pPr>
              <w:pStyle w:val="SignatureLine"/>
              <w:spacing w:before="0"/>
              <w:ind w:left="10800" w:hanging="10800"/>
              <w:rPr>
                <w:del w:id="232" w:author="James Hazard" w:date="2021-01-17T16:54:00Z"/>
                <w:sz w:val="22"/>
                <w:szCs w:val="22"/>
              </w:rPr>
            </w:pPr>
          </w:p>
        </w:tc>
        <w:tc>
          <w:tcPr>
            <w:tcW w:w="4800" w:type="dxa"/>
            <w:gridSpan w:val="2"/>
          </w:tcPr>
          <w:p w14:paraId="664C7953" w14:textId="77777777" w:rsidR="009F6F5D" w:rsidRPr="00C059D9" w:rsidRDefault="00124172" w:rsidP="00FC76BD">
            <w:pPr>
              <w:pStyle w:val="SignatureLine"/>
              <w:spacing w:before="0"/>
              <w:ind w:left="10800" w:hanging="10800"/>
              <w:jc w:val="both"/>
              <w:rPr>
                <w:del w:id="233" w:author="James Hazard" w:date="2021-01-17T16:54:00Z"/>
                <w:sz w:val="22"/>
                <w:szCs w:val="22"/>
              </w:rPr>
            </w:pPr>
          </w:p>
        </w:tc>
      </w:tr>
      <w:tr w:rsidR="00AF30E2" w14:paraId="68AEED1F" w14:textId="77777777" w:rsidTr="00FC76BD">
        <w:trPr>
          <w:del w:id="234" w:author="James Hazard" w:date="2021-01-17T16:54:00Z"/>
        </w:trPr>
        <w:tc>
          <w:tcPr>
            <w:tcW w:w="4068" w:type="dxa"/>
          </w:tcPr>
          <w:p w14:paraId="4680BAF1" w14:textId="77777777" w:rsidR="009F6F5D" w:rsidRPr="00C059D9" w:rsidRDefault="00124172" w:rsidP="00FC76BD">
            <w:pPr>
              <w:pStyle w:val="SignatureLine"/>
              <w:spacing w:before="0"/>
              <w:ind w:left="0"/>
              <w:rPr>
                <w:del w:id="235" w:author="James Hazard" w:date="2021-01-17T16:54:00Z"/>
                <w:sz w:val="22"/>
                <w:szCs w:val="22"/>
              </w:rPr>
            </w:pPr>
          </w:p>
        </w:tc>
        <w:tc>
          <w:tcPr>
            <w:tcW w:w="4800" w:type="dxa"/>
            <w:gridSpan w:val="2"/>
            <w:tcBorders>
              <w:bottom w:val="single" w:sz="4" w:space="0" w:color="auto"/>
            </w:tcBorders>
          </w:tcPr>
          <w:p w14:paraId="53907A41" w14:textId="77777777" w:rsidR="009F6F5D" w:rsidRPr="00C059D9" w:rsidRDefault="00124172" w:rsidP="00FC76BD">
            <w:pPr>
              <w:pStyle w:val="SignatureLine"/>
              <w:spacing w:before="0"/>
              <w:ind w:left="0"/>
              <w:jc w:val="both"/>
              <w:rPr>
                <w:del w:id="236" w:author="James Hazard" w:date="2021-01-17T16:54:00Z"/>
                <w:sz w:val="22"/>
                <w:szCs w:val="22"/>
              </w:rPr>
            </w:pPr>
          </w:p>
        </w:tc>
      </w:tr>
      <w:tr w:rsidR="00AF30E2" w14:paraId="0431C4CE" w14:textId="77777777" w:rsidTr="00FC76BD">
        <w:trPr>
          <w:del w:id="237" w:author="James Hazard" w:date="2021-01-17T16:54:00Z"/>
        </w:trPr>
        <w:tc>
          <w:tcPr>
            <w:tcW w:w="4068" w:type="dxa"/>
          </w:tcPr>
          <w:p w14:paraId="19CBB27A" w14:textId="77777777" w:rsidR="009F6F5D" w:rsidRPr="00C059D9" w:rsidRDefault="00124172" w:rsidP="00FC76BD">
            <w:pPr>
              <w:pStyle w:val="SignatureLine"/>
              <w:spacing w:before="0"/>
              <w:ind w:left="0"/>
              <w:rPr>
                <w:del w:id="238" w:author="James Hazard" w:date="2021-01-17T16:54:00Z"/>
                <w:sz w:val="22"/>
                <w:szCs w:val="22"/>
              </w:rPr>
            </w:pPr>
          </w:p>
        </w:tc>
        <w:tc>
          <w:tcPr>
            <w:tcW w:w="4800" w:type="dxa"/>
            <w:gridSpan w:val="2"/>
            <w:tcBorders>
              <w:top w:val="single" w:sz="4" w:space="0" w:color="auto"/>
            </w:tcBorders>
            <w:shd w:val="clear" w:color="auto" w:fill="auto"/>
          </w:tcPr>
          <w:p w14:paraId="368AC198" w14:textId="77777777" w:rsidR="009F6F5D" w:rsidRPr="00C059D9" w:rsidRDefault="005839F3" w:rsidP="00CF1231">
            <w:pPr>
              <w:pStyle w:val="SignatureLine"/>
              <w:spacing w:before="0"/>
              <w:ind w:left="0"/>
              <w:jc w:val="center"/>
              <w:rPr>
                <w:del w:id="239" w:author="James Hazard" w:date="2021-01-17T16:54:00Z"/>
                <w:sz w:val="22"/>
                <w:szCs w:val="22"/>
              </w:rPr>
            </w:pPr>
            <w:del w:id="240" w:author="James Hazard" w:date="2021-01-17T16:54:00Z">
              <w:r w:rsidRPr="00C059D9">
                <w:rPr>
                  <w:sz w:val="22"/>
                  <w:szCs w:val="22"/>
                </w:rPr>
                <w:delText xml:space="preserve">Name of Other </w:delText>
              </w:r>
              <w:r>
                <w:rPr>
                  <w:sz w:val="22"/>
                  <w:szCs w:val="22"/>
                </w:rPr>
                <w:delText>Signatory</w:delText>
              </w:r>
              <w:r w:rsidRPr="00C059D9">
                <w:rPr>
                  <w:sz w:val="22"/>
                  <w:szCs w:val="22"/>
                </w:rPr>
                <w:delText xml:space="preserve"> (Please Print)</w:delText>
              </w:r>
            </w:del>
          </w:p>
        </w:tc>
      </w:tr>
      <w:tr w:rsidR="00AF30E2" w14:paraId="4AD2DC24" w14:textId="77777777" w:rsidTr="00FC76BD">
        <w:trPr>
          <w:del w:id="241" w:author="James Hazard" w:date="2021-01-17T16:54:00Z"/>
        </w:trPr>
        <w:tc>
          <w:tcPr>
            <w:tcW w:w="4068" w:type="dxa"/>
          </w:tcPr>
          <w:p w14:paraId="0457CB7C" w14:textId="77777777" w:rsidR="009F6F5D" w:rsidRPr="00C059D9" w:rsidRDefault="00124172" w:rsidP="00FC76BD">
            <w:pPr>
              <w:pStyle w:val="SignatureLine"/>
              <w:spacing w:before="0"/>
              <w:ind w:left="0"/>
              <w:rPr>
                <w:del w:id="242" w:author="James Hazard" w:date="2021-01-17T16:54:00Z"/>
                <w:sz w:val="22"/>
                <w:szCs w:val="22"/>
              </w:rPr>
            </w:pPr>
          </w:p>
        </w:tc>
        <w:tc>
          <w:tcPr>
            <w:tcW w:w="4800" w:type="dxa"/>
            <w:gridSpan w:val="2"/>
            <w:shd w:val="clear" w:color="auto" w:fill="auto"/>
          </w:tcPr>
          <w:p w14:paraId="372613D0" w14:textId="77777777" w:rsidR="009F6F5D" w:rsidRPr="00C059D9" w:rsidRDefault="00124172" w:rsidP="00FC76BD">
            <w:pPr>
              <w:pStyle w:val="SignatureLine"/>
              <w:spacing w:before="0"/>
              <w:ind w:left="0"/>
              <w:jc w:val="center"/>
              <w:rPr>
                <w:del w:id="243" w:author="James Hazard" w:date="2021-01-17T16:54:00Z"/>
                <w:sz w:val="22"/>
                <w:szCs w:val="22"/>
              </w:rPr>
            </w:pPr>
          </w:p>
        </w:tc>
      </w:tr>
      <w:tr w:rsidR="00AF30E2" w14:paraId="7631559C" w14:textId="77777777" w:rsidTr="00FC76BD">
        <w:trPr>
          <w:del w:id="244" w:author="James Hazard" w:date="2021-01-17T16:54:00Z"/>
        </w:trPr>
        <w:tc>
          <w:tcPr>
            <w:tcW w:w="4068" w:type="dxa"/>
          </w:tcPr>
          <w:p w14:paraId="16543928" w14:textId="77777777" w:rsidR="009F6F5D" w:rsidRPr="00C059D9" w:rsidRDefault="00124172" w:rsidP="00FC76BD">
            <w:pPr>
              <w:pStyle w:val="SignatureLine"/>
              <w:spacing w:before="0"/>
              <w:ind w:left="0"/>
              <w:rPr>
                <w:del w:id="245" w:author="James Hazard" w:date="2021-01-17T16:54:00Z"/>
                <w:sz w:val="22"/>
                <w:szCs w:val="22"/>
              </w:rPr>
            </w:pPr>
          </w:p>
        </w:tc>
        <w:tc>
          <w:tcPr>
            <w:tcW w:w="4800" w:type="dxa"/>
            <w:gridSpan w:val="2"/>
            <w:tcBorders>
              <w:bottom w:val="single" w:sz="4" w:space="0" w:color="auto"/>
            </w:tcBorders>
            <w:shd w:val="clear" w:color="auto" w:fill="auto"/>
          </w:tcPr>
          <w:p w14:paraId="38217279" w14:textId="77777777" w:rsidR="009F6F5D" w:rsidRPr="00C059D9" w:rsidRDefault="00124172" w:rsidP="00FC76BD">
            <w:pPr>
              <w:pStyle w:val="SignatureLine"/>
              <w:spacing w:before="0"/>
              <w:ind w:left="0"/>
              <w:jc w:val="center"/>
              <w:rPr>
                <w:del w:id="246" w:author="James Hazard" w:date="2021-01-17T16:54:00Z"/>
                <w:sz w:val="22"/>
                <w:szCs w:val="22"/>
              </w:rPr>
            </w:pPr>
          </w:p>
        </w:tc>
      </w:tr>
      <w:tr w:rsidR="00AF30E2" w14:paraId="6B71AC87" w14:textId="77777777" w:rsidTr="00FC76BD">
        <w:trPr>
          <w:del w:id="247" w:author="James Hazard" w:date="2021-01-17T16:54:00Z"/>
        </w:trPr>
        <w:tc>
          <w:tcPr>
            <w:tcW w:w="4068" w:type="dxa"/>
          </w:tcPr>
          <w:p w14:paraId="5DAE30B7" w14:textId="77777777" w:rsidR="009F6F5D" w:rsidRPr="00C059D9" w:rsidRDefault="00124172" w:rsidP="00FC76BD">
            <w:pPr>
              <w:pStyle w:val="SignatureLine"/>
              <w:spacing w:before="0"/>
              <w:ind w:left="0"/>
              <w:rPr>
                <w:del w:id="248" w:author="James Hazard" w:date="2021-01-17T16:54:00Z"/>
                <w:sz w:val="22"/>
                <w:szCs w:val="22"/>
              </w:rPr>
            </w:pPr>
          </w:p>
        </w:tc>
        <w:tc>
          <w:tcPr>
            <w:tcW w:w="4800" w:type="dxa"/>
            <w:gridSpan w:val="2"/>
            <w:tcBorders>
              <w:top w:val="single" w:sz="4" w:space="0" w:color="auto"/>
            </w:tcBorders>
            <w:shd w:val="clear" w:color="auto" w:fill="auto"/>
          </w:tcPr>
          <w:p w14:paraId="7E8FBDCF" w14:textId="77777777" w:rsidR="009F6F5D" w:rsidRPr="00C059D9" w:rsidRDefault="005839F3" w:rsidP="00FC76BD">
            <w:pPr>
              <w:pStyle w:val="SignatureLine"/>
              <w:spacing w:before="0"/>
              <w:ind w:left="0"/>
              <w:jc w:val="center"/>
              <w:rPr>
                <w:del w:id="249" w:author="James Hazard" w:date="2021-01-17T16:54:00Z"/>
                <w:sz w:val="22"/>
                <w:szCs w:val="22"/>
              </w:rPr>
            </w:pPr>
            <w:del w:id="250" w:author="James Hazard" w:date="2021-01-17T16:54:00Z">
              <w:r w:rsidRPr="00C059D9">
                <w:rPr>
                  <w:sz w:val="22"/>
                  <w:szCs w:val="22"/>
                </w:rPr>
                <w:delText>Signature</w:delText>
              </w:r>
            </w:del>
          </w:p>
        </w:tc>
      </w:tr>
      <w:tr w:rsidR="00AF30E2" w14:paraId="5CA6FA32" w14:textId="77777777" w:rsidTr="00FC76BD">
        <w:trPr>
          <w:del w:id="251" w:author="James Hazard" w:date="2021-01-17T16:54:00Z"/>
        </w:trPr>
        <w:tc>
          <w:tcPr>
            <w:tcW w:w="4068" w:type="dxa"/>
          </w:tcPr>
          <w:p w14:paraId="02F49A7A" w14:textId="77777777" w:rsidR="009F6F5D" w:rsidRPr="00C059D9" w:rsidRDefault="00124172" w:rsidP="00FC76BD">
            <w:pPr>
              <w:pStyle w:val="SignatureLine"/>
              <w:spacing w:before="0"/>
              <w:ind w:left="0"/>
              <w:rPr>
                <w:del w:id="252" w:author="James Hazard" w:date="2021-01-17T16:54:00Z"/>
                <w:sz w:val="22"/>
                <w:szCs w:val="22"/>
              </w:rPr>
            </w:pPr>
          </w:p>
        </w:tc>
        <w:tc>
          <w:tcPr>
            <w:tcW w:w="4800" w:type="dxa"/>
            <w:gridSpan w:val="2"/>
            <w:shd w:val="clear" w:color="auto" w:fill="auto"/>
          </w:tcPr>
          <w:p w14:paraId="7CD6EF4B" w14:textId="77777777" w:rsidR="009F6F5D" w:rsidRPr="00C059D9" w:rsidRDefault="00124172" w:rsidP="00FC76BD">
            <w:pPr>
              <w:pStyle w:val="SignatureLine"/>
              <w:spacing w:before="0"/>
              <w:ind w:left="0"/>
              <w:jc w:val="center"/>
              <w:rPr>
                <w:del w:id="253" w:author="James Hazard" w:date="2021-01-17T16:54:00Z"/>
                <w:sz w:val="22"/>
                <w:szCs w:val="22"/>
              </w:rPr>
            </w:pPr>
          </w:p>
        </w:tc>
      </w:tr>
      <w:tr w:rsidR="00AF30E2" w14:paraId="7641BFF2" w14:textId="77777777" w:rsidTr="00FC76BD">
        <w:trPr>
          <w:del w:id="254" w:author="James Hazard" w:date="2021-01-17T16:54:00Z"/>
        </w:trPr>
        <w:tc>
          <w:tcPr>
            <w:tcW w:w="4068" w:type="dxa"/>
          </w:tcPr>
          <w:p w14:paraId="0CD93AF1" w14:textId="77777777" w:rsidR="009F6F5D" w:rsidRPr="00C059D9" w:rsidRDefault="00124172" w:rsidP="00FC76BD">
            <w:pPr>
              <w:pStyle w:val="SignatureLine"/>
              <w:spacing w:before="0"/>
              <w:ind w:left="0"/>
              <w:rPr>
                <w:del w:id="255" w:author="James Hazard" w:date="2021-01-17T16:54:00Z"/>
                <w:sz w:val="22"/>
                <w:szCs w:val="22"/>
              </w:rPr>
            </w:pPr>
          </w:p>
        </w:tc>
        <w:tc>
          <w:tcPr>
            <w:tcW w:w="4800" w:type="dxa"/>
            <w:gridSpan w:val="2"/>
            <w:tcBorders>
              <w:bottom w:val="single" w:sz="4" w:space="0" w:color="auto"/>
            </w:tcBorders>
            <w:shd w:val="clear" w:color="auto" w:fill="auto"/>
          </w:tcPr>
          <w:p w14:paraId="04B6DCD0" w14:textId="77777777" w:rsidR="009F6F5D" w:rsidRPr="00C059D9" w:rsidRDefault="00124172" w:rsidP="00FC76BD">
            <w:pPr>
              <w:pStyle w:val="SignatureLine"/>
              <w:spacing w:before="0"/>
              <w:ind w:left="0"/>
              <w:jc w:val="center"/>
              <w:rPr>
                <w:del w:id="256" w:author="James Hazard" w:date="2021-01-17T16:54:00Z"/>
                <w:sz w:val="22"/>
                <w:szCs w:val="22"/>
              </w:rPr>
            </w:pPr>
          </w:p>
        </w:tc>
      </w:tr>
      <w:tr w:rsidR="00AF30E2" w14:paraId="753B6486" w14:textId="77777777" w:rsidTr="00FC76BD">
        <w:trPr>
          <w:del w:id="257" w:author="James Hazard" w:date="2021-01-17T16:54:00Z"/>
        </w:trPr>
        <w:tc>
          <w:tcPr>
            <w:tcW w:w="4068" w:type="dxa"/>
          </w:tcPr>
          <w:p w14:paraId="536DA372" w14:textId="77777777" w:rsidR="009F6F5D" w:rsidRPr="00C059D9" w:rsidRDefault="00124172" w:rsidP="00FC76BD">
            <w:pPr>
              <w:pStyle w:val="SignatureLine"/>
              <w:spacing w:before="0"/>
              <w:ind w:left="0"/>
              <w:rPr>
                <w:del w:id="258" w:author="James Hazard" w:date="2021-01-17T16:54:00Z"/>
                <w:sz w:val="22"/>
                <w:szCs w:val="22"/>
              </w:rPr>
            </w:pPr>
          </w:p>
        </w:tc>
        <w:tc>
          <w:tcPr>
            <w:tcW w:w="4800" w:type="dxa"/>
            <w:gridSpan w:val="2"/>
            <w:tcBorders>
              <w:top w:val="single" w:sz="4" w:space="0" w:color="auto"/>
            </w:tcBorders>
            <w:shd w:val="clear" w:color="auto" w:fill="auto"/>
          </w:tcPr>
          <w:p w14:paraId="3024220F" w14:textId="77777777" w:rsidR="009F6F5D" w:rsidRPr="00C059D9" w:rsidRDefault="005839F3" w:rsidP="00FC76BD">
            <w:pPr>
              <w:pStyle w:val="SignatureLine"/>
              <w:spacing w:before="0"/>
              <w:ind w:left="0"/>
              <w:jc w:val="center"/>
              <w:rPr>
                <w:del w:id="259" w:author="James Hazard" w:date="2021-01-17T16:54:00Z"/>
                <w:sz w:val="22"/>
                <w:szCs w:val="22"/>
              </w:rPr>
            </w:pPr>
            <w:del w:id="260" w:author="James Hazard" w:date="2021-01-17T16:54:00Z">
              <w:r w:rsidRPr="00C059D9">
                <w:rPr>
                  <w:sz w:val="22"/>
                  <w:szCs w:val="22"/>
                </w:rPr>
                <w:delText>Title (if applicable)</w:delText>
              </w:r>
            </w:del>
          </w:p>
        </w:tc>
      </w:tr>
      <w:tr w:rsidR="00AF30E2" w14:paraId="06AF73FA" w14:textId="77777777" w:rsidTr="00FC76BD">
        <w:trPr>
          <w:del w:id="261" w:author="James Hazard" w:date="2021-01-17T16:54:00Z"/>
        </w:trPr>
        <w:tc>
          <w:tcPr>
            <w:tcW w:w="4068" w:type="dxa"/>
          </w:tcPr>
          <w:p w14:paraId="028C6909" w14:textId="77777777" w:rsidR="009F6F5D" w:rsidRPr="00C059D9" w:rsidRDefault="00124172" w:rsidP="00FC76BD">
            <w:pPr>
              <w:pStyle w:val="SignatureLine"/>
              <w:spacing w:before="0"/>
              <w:ind w:left="0"/>
              <w:rPr>
                <w:del w:id="262" w:author="James Hazard" w:date="2021-01-17T16:54:00Z"/>
                <w:sz w:val="22"/>
                <w:szCs w:val="22"/>
              </w:rPr>
            </w:pPr>
          </w:p>
        </w:tc>
        <w:tc>
          <w:tcPr>
            <w:tcW w:w="4800" w:type="dxa"/>
            <w:gridSpan w:val="2"/>
          </w:tcPr>
          <w:p w14:paraId="5FA63797" w14:textId="77777777" w:rsidR="009F6F5D" w:rsidRPr="00C059D9" w:rsidRDefault="00124172" w:rsidP="00FC76BD">
            <w:pPr>
              <w:pStyle w:val="SignatureLine"/>
              <w:spacing w:before="0"/>
              <w:ind w:left="0"/>
              <w:jc w:val="both"/>
              <w:rPr>
                <w:del w:id="263" w:author="James Hazard" w:date="2021-01-17T16:54:00Z"/>
                <w:sz w:val="22"/>
                <w:szCs w:val="22"/>
              </w:rPr>
            </w:pPr>
          </w:p>
        </w:tc>
      </w:tr>
      <w:tr w:rsidR="00AF30E2" w14:paraId="493ED7C8" w14:textId="77777777" w:rsidTr="00FC76BD">
        <w:trPr>
          <w:del w:id="264" w:author="James Hazard" w:date="2021-01-17T16:54:00Z"/>
        </w:trPr>
        <w:tc>
          <w:tcPr>
            <w:tcW w:w="4068" w:type="dxa"/>
          </w:tcPr>
          <w:p w14:paraId="1400F951" w14:textId="77777777" w:rsidR="009F6F5D" w:rsidRPr="00C059D9" w:rsidRDefault="00124172" w:rsidP="00FC76BD">
            <w:pPr>
              <w:pStyle w:val="SignatureLine"/>
              <w:spacing w:before="0"/>
              <w:ind w:left="0"/>
              <w:rPr>
                <w:del w:id="265" w:author="James Hazard" w:date="2021-01-17T16:54:00Z"/>
                <w:sz w:val="22"/>
                <w:szCs w:val="22"/>
              </w:rPr>
            </w:pPr>
          </w:p>
        </w:tc>
        <w:tc>
          <w:tcPr>
            <w:tcW w:w="1456" w:type="dxa"/>
            <w:shd w:val="clear" w:color="auto" w:fill="auto"/>
          </w:tcPr>
          <w:p w14:paraId="04695473" w14:textId="77777777" w:rsidR="009F6F5D" w:rsidRPr="00C059D9" w:rsidRDefault="005839F3" w:rsidP="00FC76BD">
            <w:pPr>
              <w:pStyle w:val="SignatureLine"/>
              <w:spacing w:before="0"/>
              <w:ind w:left="0"/>
              <w:jc w:val="both"/>
              <w:rPr>
                <w:del w:id="266" w:author="James Hazard" w:date="2021-01-17T16:54:00Z"/>
                <w:sz w:val="22"/>
                <w:szCs w:val="22"/>
              </w:rPr>
            </w:pPr>
            <w:del w:id="267" w:author="James Hazard" w:date="2021-01-17T16:54:00Z">
              <w:r w:rsidRPr="00C059D9">
                <w:rPr>
                  <w:sz w:val="22"/>
                  <w:szCs w:val="22"/>
                </w:rPr>
                <w:delText>Address:</w:delText>
              </w:r>
            </w:del>
          </w:p>
        </w:tc>
        <w:tc>
          <w:tcPr>
            <w:tcW w:w="3344" w:type="dxa"/>
            <w:tcBorders>
              <w:bottom w:val="single" w:sz="4" w:space="0" w:color="auto"/>
            </w:tcBorders>
            <w:shd w:val="clear" w:color="auto" w:fill="auto"/>
          </w:tcPr>
          <w:p w14:paraId="57D95FD8" w14:textId="77777777" w:rsidR="009F6F5D" w:rsidRPr="00C059D9" w:rsidRDefault="00124172" w:rsidP="00FC76BD">
            <w:pPr>
              <w:pStyle w:val="SignatureLine"/>
              <w:spacing w:before="0"/>
              <w:ind w:left="0"/>
              <w:jc w:val="both"/>
              <w:rPr>
                <w:del w:id="268" w:author="James Hazard" w:date="2021-01-17T16:54:00Z"/>
                <w:sz w:val="22"/>
                <w:szCs w:val="22"/>
                <w:highlight w:val="yellow"/>
              </w:rPr>
            </w:pPr>
          </w:p>
        </w:tc>
      </w:tr>
      <w:tr w:rsidR="00AF30E2" w14:paraId="7A07B369" w14:textId="77777777" w:rsidTr="00FC76BD">
        <w:trPr>
          <w:del w:id="269" w:author="James Hazard" w:date="2021-01-17T16:54:00Z"/>
        </w:trPr>
        <w:tc>
          <w:tcPr>
            <w:tcW w:w="4068" w:type="dxa"/>
          </w:tcPr>
          <w:p w14:paraId="0AE8E63B" w14:textId="77777777" w:rsidR="009F6F5D" w:rsidRPr="00C059D9" w:rsidRDefault="00124172" w:rsidP="00FC76BD">
            <w:pPr>
              <w:pStyle w:val="SignatureLine"/>
              <w:spacing w:before="0"/>
              <w:ind w:left="0"/>
              <w:rPr>
                <w:del w:id="270" w:author="James Hazard" w:date="2021-01-17T16:54:00Z"/>
                <w:sz w:val="22"/>
                <w:szCs w:val="22"/>
              </w:rPr>
            </w:pPr>
          </w:p>
        </w:tc>
        <w:tc>
          <w:tcPr>
            <w:tcW w:w="1456" w:type="dxa"/>
            <w:shd w:val="clear" w:color="auto" w:fill="auto"/>
          </w:tcPr>
          <w:p w14:paraId="23D51F5B" w14:textId="77777777" w:rsidR="009F6F5D" w:rsidRPr="00C059D9" w:rsidRDefault="00124172" w:rsidP="00FC76BD">
            <w:pPr>
              <w:pStyle w:val="SignatureLine"/>
              <w:spacing w:before="0"/>
              <w:ind w:left="0"/>
              <w:jc w:val="both"/>
              <w:rPr>
                <w:del w:id="271" w:author="James Hazard" w:date="2021-01-17T16:54:00Z"/>
                <w:sz w:val="22"/>
                <w:szCs w:val="22"/>
              </w:rPr>
            </w:pPr>
          </w:p>
        </w:tc>
        <w:tc>
          <w:tcPr>
            <w:tcW w:w="3344" w:type="dxa"/>
            <w:tcBorders>
              <w:top w:val="single" w:sz="4" w:space="0" w:color="auto"/>
              <w:bottom w:val="single" w:sz="4" w:space="0" w:color="auto"/>
            </w:tcBorders>
            <w:shd w:val="clear" w:color="auto" w:fill="auto"/>
          </w:tcPr>
          <w:p w14:paraId="4220A932" w14:textId="77777777" w:rsidR="009F6F5D" w:rsidRPr="00C059D9" w:rsidRDefault="00124172" w:rsidP="00FC76BD">
            <w:pPr>
              <w:pStyle w:val="SignatureLine"/>
              <w:spacing w:before="0"/>
              <w:ind w:left="0"/>
              <w:jc w:val="both"/>
              <w:rPr>
                <w:del w:id="272" w:author="James Hazard" w:date="2021-01-17T16:54:00Z"/>
                <w:sz w:val="22"/>
                <w:szCs w:val="22"/>
                <w:highlight w:val="yellow"/>
              </w:rPr>
            </w:pPr>
          </w:p>
        </w:tc>
      </w:tr>
      <w:tr w:rsidR="00AF30E2" w14:paraId="22722811" w14:textId="77777777" w:rsidTr="00FC76BD">
        <w:trPr>
          <w:del w:id="273" w:author="James Hazard" w:date="2021-01-17T16:54:00Z"/>
        </w:trPr>
        <w:tc>
          <w:tcPr>
            <w:tcW w:w="4068" w:type="dxa"/>
          </w:tcPr>
          <w:p w14:paraId="147AB198" w14:textId="77777777" w:rsidR="009F6F5D" w:rsidRPr="00C059D9" w:rsidRDefault="00124172" w:rsidP="00FC76BD">
            <w:pPr>
              <w:pStyle w:val="SignatureLine"/>
              <w:spacing w:before="0"/>
              <w:ind w:left="0"/>
              <w:rPr>
                <w:del w:id="274" w:author="James Hazard" w:date="2021-01-17T16:54:00Z"/>
                <w:sz w:val="22"/>
                <w:szCs w:val="22"/>
              </w:rPr>
            </w:pPr>
          </w:p>
        </w:tc>
        <w:tc>
          <w:tcPr>
            <w:tcW w:w="1456" w:type="dxa"/>
            <w:shd w:val="clear" w:color="auto" w:fill="auto"/>
          </w:tcPr>
          <w:p w14:paraId="41FBBDCE" w14:textId="77777777" w:rsidR="009F6F5D" w:rsidRPr="00C059D9" w:rsidRDefault="00124172" w:rsidP="00FC76BD">
            <w:pPr>
              <w:pStyle w:val="SignatureLine"/>
              <w:spacing w:before="0"/>
              <w:ind w:left="0"/>
              <w:jc w:val="both"/>
              <w:rPr>
                <w:del w:id="275" w:author="James Hazard" w:date="2021-01-17T16:54:00Z"/>
                <w:sz w:val="22"/>
                <w:szCs w:val="22"/>
              </w:rPr>
            </w:pPr>
          </w:p>
        </w:tc>
        <w:tc>
          <w:tcPr>
            <w:tcW w:w="3344" w:type="dxa"/>
            <w:tcBorders>
              <w:top w:val="single" w:sz="4" w:space="0" w:color="auto"/>
              <w:bottom w:val="single" w:sz="4" w:space="0" w:color="auto"/>
            </w:tcBorders>
            <w:shd w:val="clear" w:color="auto" w:fill="auto"/>
          </w:tcPr>
          <w:p w14:paraId="71AD5A67" w14:textId="77777777" w:rsidR="009F6F5D" w:rsidRPr="00C059D9" w:rsidRDefault="00124172" w:rsidP="00FC76BD">
            <w:pPr>
              <w:pStyle w:val="SignatureLine"/>
              <w:spacing w:before="0"/>
              <w:ind w:left="0"/>
              <w:jc w:val="both"/>
              <w:rPr>
                <w:del w:id="276" w:author="James Hazard" w:date="2021-01-17T16:54:00Z"/>
                <w:sz w:val="22"/>
                <w:szCs w:val="22"/>
                <w:highlight w:val="yellow"/>
              </w:rPr>
            </w:pPr>
          </w:p>
        </w:tc>
      </w:tr>
    </w:tbl>
    <w:p w14:paraId="0481F721" w14:textId="77777777" w:rsidR="00CC4334" w:rsidRPr="00B814E0" w:rsidRDefault="00124172" w:rsidP="009F6F5D">
      <w:pPr>
        <w:rPr>
          <w:rFonts w:ascii="Times New Roman" w:hAnsi="Times New Roman"/>
          <w:rPrChange w:id="277" w:author="James Hazard" w:date="2021-01-17T16:54:00Z">
            <w:rPr/>
          </w:rPrChange>
        </w:rPr>
      </w:pPr>
    </w:p>
    <w:sectPr w:rsidR="00CC4334" w:rsidRPr="00B814E0" w:rsidSect="00686F32">
      <w:footerReference w:type="default" r:id="rId22"/>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2BB82" w14:textId="77777777" w:rsidR="00124172" w:rsidRDefault="00124172">
      <w:pPr>
        <w:spacing w:after="0" w:line="240" w:lineRule="auto"/>
      </w:pPr>
      <w:r>
        <w:separator/>
      </w:r>
    </w:p>
  </w:endnote>
  <w:endnote w:type="continuationSeparator" w:id="0">
    <w:p w14:paraId="47AC7FAF" w14:textId="77777777" w:rsidR="00124172" w:rsidRDefault="00124172">
      <w:pPr>
        <w:spacing w:after="0" w:line="240" w:lineRule="auto"/>
      </w:pPr>
      <w:r>
        <w:continuationSeparator/>
      </w:r>
    </w:p>
  </w:endnote>
  <w:endnote w:type="continuationNotice" w:id="1">
    <w:p w14:paraId="2919523D" w14:textId="77777777" w:rsidR="00124172" w:rsidRDefault="001241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F66B3" w14:textId="77777777" w:rsidR="00B6320E" w:rsidRPr="00214410" w:rsidRDefault="003856F7" w:rsidP="009B33E3">
    <w:pPr>
      <w:pStyle w:val="Footer"/>
      <w:spacing w:line="200" w:lineRule="exact"/>
      <w:jc w:val="center"/>
      <w:rPr>
        <w:ins w:id="151" w:author="James Hazard" w:date="2021-01-17T16:54:00Z"/>
        <w:rStyle w:val="PageNumber"/>
        <w:rFonts w:asciiTheme="minorHAnsi" w:hAnsiTheme="minorHAnsi"/>
      </w:rPr>
    </w:pPr>
    <w:r w:rsidRPr="00214410">
      <w:rPr>
        <w:rStyle w:val="PageNumber"/>
        <w:rFonts w:asciiTheme="minorHAnsi" w:hAnsiTheme="minorHAnsi"/>
        <w:rPrChange w:id="152" w:author="James Hazard" w:date="2021-01-17T16:54:00Z">
          <w:rPr>
            <w:rStyle w:val="PageNumber"/>
          </w:rPr>
        </w:rPrChange>
      </w:rPr>
      <w:fldChar w:fldCharType="begin"/>
    </w:r>
    <w:r w:rsidRPr="00214410">
      <w:rPr>
        <w:rStyle w:val="PageNumber"/>
        <w:rFonts w:asciiTheme="minorHAnsi" w:hAnsiTheme="minorHAnsi"/>
      </w:rPr>
      <w:instrText xml:space="preserve"> PAGE </w:instrText>
    </w:r>
    <w:r w:rsidRPr="00214410">
      <w:rPr>
        <w:rStyle w:val="PageNumber"/>
        <w:rFonts w:asciiTheme="minorHAnsi" w:hAnsiTheme="minorHAnsi"/>
        <w:rPrChange w:id="153" w:author="James Hazard" w:date="2021-01-17T16:54:00Z">
          <w:rPr>
            <w:rStyle w:val="PageNumber"/>
          </w:rPr>
        </w:rPrChange>
      </w:rPr>
      <w:fldChar w:fldCharType="separate"/>
    </w:r>
    <w:r w:rsidRPr="00214410">
      <w:rPr>
        <w:rStyle w:val="PageNumber"/>
        <w:rFonts w:asciiTheme="minorHAnsi" w:hAnsiTheme="minorHAnsi"/>
      </w:rPr>
      <w:t>4</w:t>
    </w:r>
    <w:r w:rsidRPr="00214410">
      <w:rPr>
        <w:rStyle w:val="PageNumber"/>
        <w:rFonts w:asciiTheme="minorHAnsi" w:hAnsiTheme="minorHAnsi"/>
        <w:rPrChange w:id="154" w:author="James Hazard" w:date="2021-01-17T16:54:00Z">
          <w:rPr>
            <w:rStyle w:val="PageNumber"/>
          </w:rPr>
        </w:rPrChange>
      </w:rPr>
      <w:fldChar w:fldCharType="end"/>
    </w:r>
    <w:r w:rsidRPr="00214410">
      <w:rPr>
        <w:rStyle w:val="PageNumber"/>
        <w:rFonts w:asciiTheme="minorHAnsi" w:hAnsiTheme="minorHAnsi"/>
        <w:rPrChange w:id="155" w:author="James Hazard" w:date="2021-01-17T16:54:00Z">
          <w:rPr>
            <w:rStyle w:val="PageNumber"/>
          </w:rPr>
        </w:rPrChange>
      </w:rPr>
      <w:t>.</w:t>
    </w:r>
  </w:p>
  <w:p w14:paraId="5493A31D" w14:textId="77777777" w:rsidR="00EB5460" w:rsidRDefault="00124172" w:rsidP="00EB5460">
    <w:pPr>
      <w:pStyle w:val="Footer"/>
      <w:spacing w:line="200" w:lineRule="exact"/>
      <w:rPr>
        <w:rStyle w:val="PageNumber"/>
      </w:rPr>
      <w:pPrChange w:id="156" w:author="James Hazard" w:date="2021-01-17T16:54:00Z">
        <w:pPr>
          <w:pStyle w:val="Footer"/>
          <w:spacing w:line="200" w:lineRule="exact"/>
          <w:jc w:val="cen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90BD8" w14:textId="77777777" w:rsidR="009B33E3" w:rsidRPr="00B814E0" w:rsidRDefault="003856F7" w:rsidP="009B33E3">
    <w:pPr>
      <w:pStyle w:val="Footer"/>
      <w:spacing w:line="200" w:lineRule="exact"/>
      <w:jc w:val="center"/>
      <w:rPr>
        <w:ins w:id="157" w:author="James Hazard" w:date="2021-01-17T16:54:00Z"/>
        <w:rStyle w:val="PageNumber"/>
        <w:sz w:val="22"/>
        <w:szCs w:val="22"/>
      </w:rPr>
    </w:pPr>
    <w:r w:rsidRPr="00B814E0">
      <w:rPr>
        <w:rStyle w:val="PageNumber"/>
        <w:sz w:val="22"/>
        <w:rPrChange w:id="158" w:author="James Hazard" w:date="2021-01-17T16:54:00Z">
          <w:rPr>
            <w:rStyle w:val="PageNumber"/>
          </w:rPr>
        </w:rPrChange>
      </w:rPr>
      <w:fldChar w:fldCharType="begin"/>
    </w:r>
    <w:r w:rsidRPr="00B814E0">
      <w:rPr>
        <w:rStyle w:val="PageNumber"/>
        <w:sz w:val="22"/>
        <w:rPrChange w:id="159" w:author="James Hazard" w:date="2021-01-17T16:54:00Z">
          <w:rPr>
            <w:rStyle w:val="PageNumber"/>
          </w:rPr>
        </w:rPrChange>
      </w:rPr>
      <w:instrText xml:space="preserve"> PAGE </w:instrText>
    </w:r>
    <w:r w:rsidRPr="00B814E0">
      <w:rPr>
        <w:rStyle w:val="PageNumber"/>
        <w:sz w:val="22"/>
        <w:rPrChange w:id="160" w:author="James Hazard" w:date="2021-01-17T16:54:00Z">
          <w:rPr>
            <w:rStyle w:val="PageNumber"/>
          </w:rPr>
        </w:rPrChange>
      </w:rPr>
      <w:fldChar w:fldCharType="separate"/>
    </w:r>
    <w:r w:rsidRPr="00B814E0">
      <w:rPr>
        <w:rStyle w:val="PageNumber"/>
        <w:sz w:val="22"/>
        <w:rPrChange w:id="161" w:author="James Hazard" w:date="2021-01-17T16:54:00Z">
          <w:rPr>
            <w:rStyle w:val="PageNumber"/>
          </w:rPr>
        </w:rPrChange>
      </w:rPr>
      <w:t>1</w:t>
    </w:r>
    <w:r w:rsidRPr="00B814E0">
      <w:rPr>
        <w:rStyle w:val="PageNumber"/>
        <w:sz w:val="22"/>
        <w:rPrChange w:id="162" w:author="James Hazard" w:date="2021-01-17T16:54:00Z">
          <w:rPr>
            <w:rStyle w:val="PageNumber"/>
          </w:rPr>
        </w:rPrChange>
      </w:rPr>
      <w:fldChar w:fldCharType="end"/>
    </w:r>
    <w:r w:rsidRPr="00B814E0">
      <w:rPr>
        <w:rStyle w:val="PageNumber"/>
        <w:sz w:val="22"/>
        <w:rPrChange w:id="163" w:author="James Hazard" w:date="2021-01-17T16:54:00Z">
          <w:rPr>
            <w:rStyle w:val="PageNumber"/>
          </w:rPr>
        </w:rPrChange>
      </w:rPr>
      <w:t>.</w:t>
    </w:r>
  </w:p>
  <w:p w14:paraId="3E8801A9" w14:textId="77777777" w:rsidR="00EB5460" w:rsidRPr="00B814E0" w:rsidRDefault="00124172" w:rsidP="00EB5460">
    <w:pPr>
      <w:pStyle w:val="Footer"/>
      <w:spacing w:line="200" w:lineRule="exact"/>
      <w:rPr>
        <w:rStyle w:val="PageNumber"/>
        <w:sz w:val="22"/>
        <w:rPrChange w:id="164" w:author="James Hazard" w:date="2021-01-17T16:54:00Z">
          <w:rPr>
            <w:rStyle w:val="PageNumber"/>
          </w:rPr>
        </w:rPrChange>
      </w:rPr>
      <w:pPrChange w:id="165" w:author="James Hazard" w:date="2021-01-17T16:54:00Z">
        <w:pPr>
          <w:pStyle w:val="Footer"/>
          <w:spacing w:line="200" w:lineRule="exact"/>
          <w:jc w:val="cen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E3A30" w14:textId="77777777" w:rsidR="00B6320E" w:rsidRPr="0070146B" w:rsidRDefault="003856F7" w:rsidP="0070146B">
    <w:pPr>
      <w:pStyle w:val="Footer"/>
      <w:jc w:val="center"/>
      <w:rPr>
        <w:rStyle w:val="PageNumber"/>
        <w:sz w:val="22"/>
        <w:rPrChange w:id="278" w:author="James Hazard" w:date="2021-01-17T16:54:00Z">
          <w:rPr>
            <w:rStyle w:val="PageNumber"/>
          </w:rPr>
        </w:rPrChange>
      </w:rPr>
      <w:pPrChange w:id="279" w:author="James Hazard" w:date="2021-01-17T16:54:00Z">
        <w:pPr>
          <w:pStyle w:val="Footer"/>
        </w:pPr>
      </w:pPrChange>
    </w:pPr>
    <w:ins w:id="280" w:author="James Hazard" w:date="2021-01-17T16:54:00Z">
      <w:r w:rsidRPr="0070146B">
        <w:rPr>
          <w:rStyle w:val="PageNumber"/>
          <w:sz w:val="22"/>
          <w:szCs w:val="22"/>
        </w:rPr>
        <w:t>[Signature Page]</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347DF" w14:textId="77777777" w:rsidR="00124172" w:rsidRDefault="00124172">
      <w:pPr>
        <w:spacing w:after="0" w:line="240" w:lineRule="auto"/>
      </w:pPr>
      <w:r>
        <w:separator/>
      </w:r>
    </w:p>
  </w:footnote>
  <w:footnote w:type="continuationSeparator" w:id="0">
    <w:p w14:paraId="62A4D3FD" w14:textId="77777777" w:rsidR="00124172" w:rsidRDefault="00124172">
      <w:pPr>
        <w:spacing w:after="0" w:line="240" w:lineRule="auto"/>
      </w:pPr>
      <w:r>
        <w:continuationSeparator/>
      </w:r>
    </w:p>
  </w:footnote>
  <w:footnote w:type="continuationNotice" w:id="1">
    <w:p w14:paraId="172FE8BE" w14:textId="77777777" w:rsidR="00124172" w:rsidRDefault="001241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0B50E" w14:textId="77777777" w:rsidR="00450786" w:rsidRDefault="00450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01CCC"/>
    <w:multiLevelType w:val="multilevel"/>
    <w:tmpl w:val="FA7E50F0"/>
    <w:lvl w:ilvl="0">
      <w:start w:val="1"/>
      <w:numFmt w:val="decimal"/>
      <w:pStyle w:val="TabbedL1"/>
      <w:lvlText w:val="%1."/>
      <w:lvlJc w:val="left"/>
      <w:pPr>
        <w:tabs>
          <w:tab w:val="num" w:pos="720"/>
        </w:tabs>
        <w:ind w:left="0" w:firstLine="0"/>
      </w:pPr>
      <w:rPr>
        <w:rFonts w:ascii="Times New Roman" w:hAnsi="Times New Roman" w:cs="Times New Roman" w:hint="default"/>
        <w:b/>
        <w:i w:val="0"/>
        <w:caps w:val="0"/>
        <w:strike w:val="0"/>
        <w:dstrike w:val="0"/>
        <w:vanish w:val="0"/>
        <w:color w:val="auto"/>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1440"/>
        </w:tabs>
        <w:ind w:left="0" w:firstLine="720"/>
      </w:pPr>
      <w:rPr>
        <w:rFonts w:ascii="Times New Roman" w:hAnsi="Times New Roman" w:cs="Times New Roman" w:hint="default"/>
        <w:b/>
        <w:i w:val="0"/>
        <w:caps w:val="0"/>
        <w:strike w:val="0"/>
        <w:dstrike w:val="0"/>
        <w:vanish w:val="0"/>
        <w:color w:val="auto"/>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Hazard">
    <w15:presenceInfo w15:providerId="Windows Live" w15:userId="84050fb7760667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85TrailerDate" w:val="0"/>
    <w:docVar w:name="85TrailerDateField" w:val="0"/>
    <w:docVar w:name="85TrailerDraft" w:val="0"/>
    <w:docVar w:name="85TrailerTime" w:val="0"/>
    <w:docVar w:name="85TrailerType" w:val="100"/>
    <w:docVar w:name="MPDocID" w:val="1053419 v2"/>
    <w:docVar w:name="MPDocIDTemplate" w:val="%n| v%v|"/>
    <w:docVar w:name="MPDocIDTemplateDefault" w:val="%n| v%v|"/>
    <w:docVar w:name="NewDocStampType" w:val="1"/>
  </w:docVars>
  <w:rsids>
    <w:rsidRoot w:val="00FD3878"/>
    <w:rsid w:val="00124172"/>
    <w:rsid w:val="002C55F4"/>
    <w:rsid w:val="003856F7"/>
    <w:rsid w:val="00450786"/>
    <w:rsid w:val="005839F3"/>
    <w:rsid w:val="005C65CE"/>
    <w:rsid w:val="005C6FE9"/>
    <w:rsid w:val="00AF30E2"/>
    <w:rsid w:val="00CB3251"/>
    <w:rsid w:val="00FD3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657316"/>
  <w15:docId w15:val="{C198E874-0BA0-4A22-94B1-E6649CB6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F6F5D"/>
    <w:pPr>
      <w:tabs>
        <w:tab w:val="center" w:pos="4680"/>
        <w:tab w:val="right" w:pos="9000"/>
      </w:tabs>
      <w:suppressAutoHyphen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F6F5D"/>
    <w:rPr>
      <w:rFonts w:ascii="Times New Roman" w:eastAsia="Times New Roman" w:hAnsi="Times New Roman" w:cs="Times New Roman"/>
      <w:sz w:val="20"/>
      <w:szCs w:val="20"/>
    </w:rPr>
  </w:style>
  <w:style w:type="character" w:styleId="PageNumber">
    <w:name w:val="page number"/>
    <w:basedOn w:val="DefaultParagraphFont"/>
    <w:rsid w:val="009F6F5D"/>
  </w:style>
  <w:style w:type="paragraph" w:customStyle="1" w:styleId="TabbedL1">
    <w:name w:val="Tabbed_L1"/>
    <w:basedOn w:val="Normal"/>
    <w:next w:val="Normal"/>
    <w:rsid w:val="009F6F5D"/>
    <w:pPr>
      <w:numPr>
        <w:numId w:val="1"/>
      </w:numPr>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9F6F5D"/>
    <w:pPr>
      <w:numPr>
        <w:ilvl w:val="1"/>
      </w:numPr>
      <w:tabs>
        <w:tab w:val="clear" w:pos="1440"/>
      </w:tabs>
      <w:outlineLvl w:val="1"/>
    </w:pPr>
  </w:style>
  <w:style w:type="paragraph" w:customStyle="1" w:styleId="TabbedL3">
    <w:name w:val="Tabbed_L3"/>
    <w:basedOn w:val="TabbedL2"/>
    <w:next w:val="Normal"/>
    <w:rsid w:val="009F6F5D"/>
    <w:pPr>
      <w:numPr>
        <w:ilvl w:val="2"/>
      </w:numPr>
      <w:tabs>
        <w:tab w:val="clear" w:pos="2160"/>
      </w:tabs>
      <w:outlineLvl w:val="2"/>
    </w:pPr>
  </w:style>
  <w:style w:type="paragraph" w:customStyle="1" w:styleId="TabbedL4">
    <w:name w:val="Tabbed_L4"/>
    <w:basedOn w:val="TabbedL3"/>
    <w:next w:val="Normal"/>
    <w:rsid w:val="009F6F5D"/>
    <w:pPr>
      <w:numPr>
        <w:ilvl w:val="3"/>
      </w:numPr>
      <w:tabs>
        <w:tab w:val="clear" w:pos="2880"/>
      </w:tabs>
      <w:outlineLvl w:val="3"/>
    </w:pPr>
  </w:style>
  <w:style w:type="paragraph" w:customStyle="1" w:styleId="TabbedL5">
    <w:name w:val="Tabbed_L5"/>
    <w:basedOn w:val="TabbedL4"/>
    <w:next w:val="Normal"/>
    <w:rsid w:val="009F6F5D"/>
    <w:pPr>
      <w:numPr>
        <w:ilvl w:val="4"/>
      </w:numPr>
      <w:tabs>
        <w:tab w:val="clear" w:pos="3600"/>
      </w:tabs>
      <w:outlineLvl w:val="4"/>
    </w:pPr>
  </w:style>
  <w:style w:type="paragraph" w:customStyle="1" w:styleId="TabbedL6">
    <w:name w:val="Tabbed_L6"/>
    <w:basedOn w:val="TabbedL5"/>
    <w:next w:val="Normal"/>
    <w:rsid w:val="009F6F5D"/>
    <w:pPr>
      <w:numPr>
        <w:ilvl w:val="5"/>
      </w:numPr>
      <w:tabs>
        <w:tab w:val="clear" w:pos="4320"/>
      </w:tabs>
      <w:outlineLvl w:val="5"/>
    </w:pPr>
  </w:style>
  <w:style w:type="paragraph" w:customStyle="1" w:styleId="TabbedL7">
    <w:name w:val="Tabbed_L7"/>
    <w:basedOn w:val="TabbedL6"/>
    <w:next w:val="Normal"/>
    <w:rsid w:val="009F6F5D"/>
    <w:pPr>
      <w:numPr>
        <w:ilvl w:val="6"/>
      </w:numPr>
      <w:tabs>
        <w:tab w:val="clear" w:pos="5040"/>
      </w:tabs>
      <w:outlineLvl w:val="6"/>
    </w:pPr>
  </w:style>
  <w:style w:type="paragraph" w:customStyle="1" w:styleId="TabbedL8">
    <w:name w:val="Tabbed_L8"/>
    <w:basedOn w:val="TabbedL7"/>
    <w:next w:val="Normal"/>
    <w:rsid w:val="009F6F5D"/>
    <w:pPr>
      <w:numPr>
        <w:ilvl w:val="7"/>
      </w:numPr>
      <w:tabs>
        <w:tab w:val="clear" w:pos="5760"/>
      </w:tabs>
      <w:outlineLvl w:val="7"/>
    </w:pPr>
  </w:style>
  <w:style w:type="paragraph" w:customStyle="1" w:styleId="TabbedL9">
    <w:name w:val="Tabbed_L9"/>
    <w:basedOn w:val="TabbedL8"/>
    <w:next w:val="Normal"/>
    <w:rsid w:val="009F6F5D"/>
    <w:pPr>
      <w:numPr>
        <w:ilvl w:val="8"/>
      </w:numPr>
      <w:tabs>
        <w:tab w:val="clear" w:pos="6480"/>
      </w:tabs>
      <w:outlineLvl w:val="8"/>
    </w:pPr>
  </w:style>
  <w:style w:type="paragraph" w:customStyle="1" w:styleId="SignatureLine">
    <w:name w:val="Signature Line"/>
    <w:basedOn w:val="Normal"/>
    <w:rsid w:val="009F6F5D"/>
    <w:pPr>
      <w:tabs>
        <w:tab w:val="left" w:pos="5472"/>
        <w:tab w:val="left" w:pos="9648"/>
      </w:tabs>
      <w:spacing w:before="240" w:after="0" w:line="240" w:lineRule="auto"/>
      <w:ind w:left="5040"/>
    </w:pPr>
    <w:rPr>
      <w:rFonts w:ascii="Times New Roman" w:eastAsia="MS Mincho" w:hAnsi="Times New Roman" w:cs="Times New Roman"/>
      <w:sz w:val="24"/>
      <w:szCs w:val="20"/>
    </w:rPr>
  </w:style>
  <w:style w:type="paragraph" w:styleId="Header">
    <w:name w:val="header"/>
    <w:basedOn w:val="Normal"/>
    <w:link w:val="HeaderChar"/>
    <w:uiPriority w:val="99"/>
    <w:unhideWhenUsed/>
    <w:rsid w:val="0060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B7"/>
  </w:style>
  <w:style w:type="paragraph" w:styleId="BodyText">
    <w:name w:val="Body Text"/>
    <w:basedOn w:val="Normal"/>
    <w:link w:val="BodyTextChar"/>
    <w:rsid w:val="000555B0"/>
    <w:pPr>
      <w:spacing w:after="12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555B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D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96C"/>
    <w:rPr>
      <w:rFonts w:ascii="Tahoma" w:hAnsi="Tahoma" w:cs="Tahoma"/>
      <w:sz w:val="16"/>
      <w:szCs w:val="16"/>
    </w:rPr>
  </w:style>
  <w:style w:type="character" w:customStyle="1" w:styleId="zzmpTrailerItem">
    <w:name w:val="zzmpTrailerItem"/>
    <w:basedOn w:val="DefaultParagraphFont"/>
    <w:rsid w:val="00EB5460"/>
    <w:rPr>
      <w:rFonts w:ascii="Calibri" w:hAnsi="Calibri" w:cs="Times New Roman"/>
      <w:dstrike w:val="0"/>
      <w:noProof/>
      <w:color w:val="auto"/>
      <w:spacing w:val="0"/>
      <w:position w:val="0"/>
      <w:sz w:val="16"/>
      <w:szCs w:val="16"/>
      <w:u w:val="none"/>
      <w:effect w:val="none"/>
      <w:vertAlign w:val="baseline"/>
    </w:rPr>
  </w:style>
  <w:style w:type="paragraph" w:styleId="Revision">
    <w:name w:val="Revision"/>
    <w:hidden/>
    <w:uiPriority w:val="99"/>
    <w:semiHidden/>
    <w:rsid w:val="004507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Dictionary xmlns="http://schemas.business-integrity.com/dealbuilder/2006/dictionary" SavedByVersion="5.5.3952.0" MinimumVersion="5.5.0.0"/>
</file>

<file path=customXml/item10.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GO-Form Documents</Package>
    <Other_x0020_Masters xmlns="ebaa18be-00df-4443-a2c3-3b0380abba8a">
      <Value>None</Value>
    </Other_x0020_Masters>
    <Related_x0020_Templates xmlns="ebaa18be-00df-4443-a2c3-3b0380abba8a"/>
    <NameCopy xmlns="ebaa18be-00df-4443-a2c3-3b0380abba8a">Form - NDA (two-way) (GO) (GO-Form Documents)</NameCopy>
    <FieldName_A7F8E4D1_F9DA_4C96_BEA2_2B9B5C80DB7C_ xmlns="a5c0e432-7d4e-4824-b148-17f4f3323d1b" xsi:nil="true"/>
  </documentManagement>
</p:properties>
</file>

<file path=customXml/item11.xml><?xml version="1.0" encoding="utf-8"?>
<?mso-contentType ?>
<spe:Receivers xmlns:spe="http://schemas.microsoft.com/sharepoint/events"/>
</file>

<file path=customXml/item12.xml><?xml version="1.0" encoding="utf-8"?>
<Session xmlns="http://schemas.business-integrity.com/dealbuilder/2006/answers"/>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ession xmlns="http://schemas.business-integrity.com/dealbuilder/2006/answers"/>
</file>

<file path=customXml/item5.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6324a0ac810c582699826cced0a34fe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b271849f7207a575e53d8bb279a5c60"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GO-UK</Package>
    <Other_x0020_Masters xmlns="ebaa18be-00df-4443-a2c3-3b0380abba8a">
      <Value>None</Value>
    </Other_x0020_Masters>
    <Related_x0020_Templates xmlns="ebaa18be-00df-4443-a2c3-3b0380abba8a"/>
    <NameCopy xmlns="ebaa18be-00df-4443-a2c3-3b0380abba8a">GO UK - UK NDA (two-way) (GO-UK)</NameCopy>
    <FieldName_A7F8E4D1_F9DA_4C96_BEA2_2B9B5C80DB7C_ xmlns="a5c0e432-7d4e-4824-b148-17f4f3323d1b" xsi:nil="true"/>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6324a0ac810c582699826cced0a34fe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b271849f7207a575e53d8bb279a5c60"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Dictionary xmlns="http://schemas.business-integrity.com/dealbuilder/2006/dictionary" SavedByVersion="5.5.3952.0" MinimumVersion="5.5.0.0"/>
</file>

<file path=customXml/itemProps1.xml><?xml version="1.0" encoding="utf-8"?>
<ds:datastoreItem xmlns:ds="http://schemas.openxmlformats.org/officeDocument/2006/customXml" ds:itemID="{0D6B1589-000D-4CEA-9E01-8A8F6B5F178D}">
  <ds:schemaRefs>
    <ds:schemaRef ds:uri="http://schemas.business-integrity.com/dealbuilder/2006/dictionary"/>
  </ds:schemaRefs>
</ds:datastoreItem>
</file>

<file path=customXml/itemProps10.xml><?xml version="1.0" encoding="utf-8"?>
<ds:datastoreItem xmlns:ds="http://schemas.openxmlformats.org/officeDocument/2006/customXml" ds:itemID="{5C97D491-A04D-4DA2-A766-806DBFC5B355}">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customXml/itemProps11.xml><?xml version="1.0" encoding="utf-8"?>
<ds:datastoreItem xmlns:ds="http://schemas.openxmlformats.org/officeDocument/2006/customXml" ds:itemID="{25D64078-451A-4CA9-959C-22520F8BE0C3}">
  <ds:schemaRefs>
    <ds:schemaRef ds:uri="http://schemas.microsoft.com/sharepoint/events"/>
  </ds:schemaRefs>
</ds:datastoreItem>
</file>

<file path=customXml/itemProps12.xml><?xml version="1.0" encoding="utf-8"?>
<ds:datastoreItem xmlns:ds="http://schemas.openxmlformats.org/officeDocument/2006/customXml" ds:itemID="{908DC5F5-90D8-4A06-A412-74999E23A37A}">
  <ds:schemaRefs>
    <ds:schemaRef ds:uri="http://schemas.business-integrity.com/dealbuilder/2006/answers"/>
  </ds:schemaRefs>
</ds:datastoreItem>
</file>

<file path=customXml/itemProps2.xml><?xml version="1.0" encoding="utf-8"?>
<ds:datastoreItem xmlns:ds="http://schemas.openxmlformats.org/officeDocument/2006/customXml" ds:itemID="{97AD69D3-6BCB-4680-9A8B-FD5D9BA63B71}">
  <ds:schemaRefs>
    <ds:schemaRef ds:uri="http://schemas.microsoft.com/sharepoint/events"/>
  </ds:schemaRefs>
</ds:datastoreItem>
</file>

<file path=customXml/itemProps3.xml><?xml version="1.0" encoding="utf-8"?>
<ds:datastoreItem xmlns:ds="http://schemas.openxmlformats.org/officeDocument/2006/customXml" ds:itemID="{E80C773A-71D1-44E2-8B00-1AB164FA6C97}">
  <ds:schemaRefs>
    <ds:schemaRef ds:uri="http://schemas.microsoft.com/sharepoint/v3/contenttype/forms"/>
  </ds:schemaRefs>
</ds:datastoreItem>
</file>

<file path=customXml/itemProps4.xml><?xml version="1.0" encoding="utf-8"?>
<ds:datastoreItem xmlns:ds="http://schemas.openxmlformats.org/officeDocument/2006/customXml" ds:itemID="{04FD5EF4-31EF-4379-8702-DB324D40A734}">
  <ds:schemaRefs>
    <ds:schemaRef ds:uri="http://schemas.business-integrity.com/dealbuilder/2006/answers"/>
  </ds:schemaRefs>
</ds:datastoreItem>
</file>

<file path=customXml/itemProps5.xml><?xml version="1.0" encoding="utf-8"?>
<ds:datastoreItem xmlns:ds="http://schemas.openxmlformats.org/officeDocument/2006/customXml" ds:itemID="{85A8AD76-DEC5-4B1D-ACF0-8F7458CCA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EA7D714-23F0-4DAC-B46D-426E4401AF82}">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customXml/itemProps7.xml><?xml version="1.0" encoding="utf-8"?>
<ds:datastoreItem xmlns:ds="http://schemas.openxmlformats.org/officeDocument/2006/customXml" ds:itemID="{7581F38D-0DFC-49B3-B137-D4895524DDD0}">
  <ds:schemaRefs>
    <ds:schemaRef ds:uri="http://schemas.microsoft.com/sharepoint/v3/contenttype/forms"/>
  </ds:schemaRefs>
</ds:datastoreItem>
</file>

<file path=customXml/itemProps8.xml><?xml version="1.0" encoding="utf-8"?>
<ds:datastoreItem xmlns:ds="http://schemas.openxmlformats.org/officeDocument/2006/customXml" ds:itemID="{F8558A88-3492-435B-B989-846F26CB0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1F775943-BF15-4E8C-8FF2-8E8E7F539969}">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2317</Words>
  <Characters>13209</Characters>
  <Application>Microsoft Office Word</Application>
  <DocSecurity>0</DocSecurity>
  <Lines>110</Lines>
  <Paragraphs>30</Paragraphs>
  <ScaleCrop>false</ScaleCrop>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Inc. - Form of Non-Disclosure Agreement (Mutual) - prepared on Cooley GO</dc:title>
  <cp:lastModifiedBy>James Hazard</cp:lastModifiedBy>
  <cp:revision>1</cp:revision>
  <dcterms:created xsi:type="dcterms:W3CDTF">2021-01-18T00:42:00Z</dcterms:created>
  <dcterms:modified xsi:type="dcterms:W3CDTF">2021-01-18T01:03:00Z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WorkflowChangePath">
    <vt:lpwstr>005b1589-6cc9-4a02-8d9b-6e74690f1501,5;7422a5cb-80e5-48eb-bfba-15e512369736,7;96b596fc-a720-47e6-807b-6f1337f7b008,9;</vt:lpwstr>
  </property>
  <property fmtid="{D5CDD505-2E9C-101B-9397-08002B2CF9AE}" pid="4" name="db_contract_version">
    <vt:lpwstr>AAAAAAAEE8I=</vt:lpwstr>
  </property>
  <property fmtid="{D5CDD505-2E9C-101B-9397-08002B2CF9AE}" pid="5" name="db_document_id">
    <vt:lpwstr>888905</vt:lpwstr>
  </property>
</Properties>
</file>