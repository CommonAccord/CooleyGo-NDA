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D359" w14:textId="77777777" w:rsidR="00774E1F" w:rsidRPr="00D306D2" w:rsidRDefault="00C94DE4" w:rsidP="00774E1F">
      <w:pPr>
        <w:spacing w:after="240"/>
        <w:jc w:val="center"/>
        <w:rPr>
          <w:ins w:id="1" w:author="James Hazard" w:date="2021-01-17T08:22:00Z"/>
          <w:rFonts w:ascii="Times New Roman" w:hAnsi="Times New Roman" w:cs="Times New Roman"/>
          <w:color w:val="FF0000"/>
          <w:sz w:val="20"/>
        </w:rPr>
      </w:pPr>
      <w:ins w:id="2" w:author="James Hazard" w:date="2021-01-17T08:22:00Z">
        <w:r w:rsidRPr="00D306D2">
          <w:rPr>
            <w:rFonts w:ascii="Times New Roman" w:hAnsi="Times New Roman" w:cs="Times New Roman"/>
            <w:color w:val="FF0000"/>
            <w:sz w:val="20"/>
          </w:rPr>
          <w:t>Please seek advice from an attorney licensed in Singapore before relying on this document.</w:t>
        </w:r>
      </w:ins>
    </w:p>
    <w:p w14:paraId="7763D9CA" w14:textId="77777777" w:rsidR="009F6F5D" w:rsidRPr="00C059D9" w:rsidRDefault="00C94DE4" w:rsidP="009F6F5D">
      <w:pPr>
        <w:spacing w:after="240"/>
        <w:jc w:val="center"/>
        <w:rPr>
          <w:rFonts w:ascii="Times New Roman Bold" w:hAnsi="Times New Roman Bold"/>
          <w:b/>
        </w:rPr>
      </w:pPr>
      <w:r w:rsidRPr="00C059D9">
        <w:rPr>
          <w:rFonts w:ascii="Times New Roman Bold" w:hAnsi="Times New Roman Bold"/>
          <w:b/>
        </w:rPr>
        <w:t>MUTUAL NON-DISCLOSURE AGREEMENT</w:t>
      </w:r>
    </w:p>
    <w:p w14:paraId="4CA72021" w14:textId="77DC6D98" w:rsidR="009F6F5D" w:rsidRPr="00C059D9" w:rsidRDefault="00C94DE4" w:rsidP="009F6F5D">
      <w:pPr>
        <w:spacing w:after="240" w:line="240" w:lineRule="auto"/>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Pr>
          <w:rFonts w:ascii="Times New Roman" w:hAnsi="Times New Roman"/>
          <w:rPrChange w:id="3" w:author="James Hazard" w:date="2021-01-17T08:22:00Z">
            <w:rPr>
              <w:rFonts w:ascii="Times New Roman" w:hAnsi="Times New Roman"/>
              <w:b/>
              <w:smallCaps/>
            </w:rPr>
          </w:rPrChange>
        </w:rPr>
        <w:t>Acme</w:t>
      </w:r>
      <w:r>
        <w:rPr>
          <w:rFonts w:ascii="Times New Roman" w:eastAsia="Times New Roman" w:hAnsi="Times New Roman" w:cs="Times New Roman"/>
        </w:rPr>
        <w:t xml:space="preserve">, </w:t>
      </w:r>
      <w:del w:id="4" w:author="James Hazard" w:date="2021-01-17T08:22:00Z">
        <w:r w:rsidR="005839F3" w:rsidRPr="00C059D9">
          <w:rPr>
            <w:rFonts w:ascii="Times New Roman" w:hAnsi="Times New Roman" w:cs="Times New Roman"/>
          </w:rPr>
          <w:delText>a Delaware corporation</w:delText>
        </w:r>
      </w:del>
      <w:ins w:id="5" w:author="James Hazard" w:date="2021-01-17T08:22:00Z">
        <w:r>
          <w:rPr>
            <w:rFonts w:ascii="Times New Roman" w:eastAsia="Times New Roman" w:hAnsi="Times New Roman" w:cs="Times New Roman"/>
          </w:rPr>
          <w:t>Company Registration number Z-0001</w:t>
        </w:r>
        <w:r w:rsidRPr="004710F2">
          <w:rPr>
            <w:rFonts w:ascii="Times New Roman" w:eastAsia="Times New Roman" w:hAnsi="Times New Roman" w:cs="Times New Roman"/>
          </w:rPr>
          <w:t xml:space="preserve">, a </w:t>
        </w:r>
        <w:r>
          <w:rPr>
            <w:rFonts w:ascii="Times New Roman" w:eastAsia="Times New Roman" w:hAnsi="Times New Roman" w:cs="Times New Roman"/>
          </w:rPr>
          <w:t>private limited company</w:t>
        </w:r>
        <w:r w:rsidRPr="004710F2">
          <w:rPr>
            <w:rFonts w:ascii="Times New Roman" w:eastAsia="Times New Roman" w:hAnsi="Times New Roman" w:cs="Times New Roman"/>
          </w:rPr>
          <w:t xml:space="preserve"> incorporated in Singapore</w:t>
        </w:r>
      </w:ins>
      <w:r w:rsidRPr="00C059D9">
        <w:rPr>
          <w:rFonts w:ascii="Times New Roman" w:hAnsi="Times New Roman" w:cs="Times New Roman"/>
        </w:rPr>
        <w:t xml:space="preserve">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C059D9">
        <w:rPr>
          <w:rFonts w:ascii="Times New Roman" w:hAnsi="Times New Roman" w:cs="Times New Roman"/>
          <w:highlight w:val="yellow"/>
        </w:rPr>
        <w:t>__________, 20__</w:t>
      </w:r>
      <w:r w:rsidRPr="00C059D9">
        <w:rPr>
          <w:rFonts w:ascii="Times New Roman" w:hAnsi="Times New Roman" w:cs="Times New Roman"/>
        </w:rPr>
        <w:t xml:space="preserve"> (the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428874AB" w14:textId="77777777" w:rsidR="009F6F5D" w:rsidRPr="00C059D9" w:rsidRDefault="00C94DE4" w:rsidP="009F6F5D">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xml:space="preserve">”),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w:t>
      </w:r>
      <w:ins w:id="6" w:author="James Hazard" w:date="2021-01-17T08:22:00Z">
        <w:r>
          <w:rPr>
            <w:sz w:val="22"/>
            <w:szCs w:val="22"/>
          </w:rPr>
          <w:t xml:space="preserve">data sets (whether or not containing personal data) </w:t>
        </w:r>
      </w:ins>
      <w:r w:rsidRPr="00C059D9">
        <w:rPr>
          <w:sz w:val="22"/>
          <w:szCs w:val="22"/>
        </w:rPr>
        <w:t>and formulae related to the current, future, and proposed products and services of each of the Parties, such as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and marketing plans; and (d) all other information that the Receiving Party knew, or reasonably should have known, was the Confidential Information of the Disclosing Party.</w:t>
      </w:r>
    </w:p>
    <w:p w14:paraId="07F0A66E" w14:textId="77777777" w:rsidR="009F6F5D" w:rsidRPr="00C059D9" w:rsidRDefault="00C94DE4" w:rsidP="009F6F5D">
      <w:pPr>
        <w:pStyle w:val="TabbedL1"/>
        <w:rPr>
          <w:sz w:val="22"/>
          <w:szCs w:val="22"/>
        </w:rPr>
      </w:pPr>
      <w:r w:rsidRPr="00C059D9">
        <w:rPr>
          <w:sz w:val="22"/>
          <w:szCs w:val="22"/>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362D896D" w14:textId="77777777" w:rsidR="009F6F5D" w:rsidRPr="00C059D9" w:rsidRDefault="00C94DE4" w:rsidP="009F6F5D">
      <w:pPr>
        <w:pStyle w:val="TabbedL1"/>
        <w:rPr>
          <w:sz w:val="22"/>
          <w:szCs w:val="22"/>
        </w:rPr>
      </w:pPr>
      <w:r w:rsidRPr="00C059D9">
        <w:rPr>
          <w:sz w:val="22"/>
          <w:szCs w:val="22"/>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0BFDEEAC" w14:textId="77777777" w:rsidR="009F6F5D" w:rsidRPr="00C059D9" w:rsidRDefault="00C94DE4" w:rsidP="009F6F5D">
      <w:pPr>
        <w:pStyle w:val="TabbedL2"/>
        <w:rPr>
          <w:sz w:val="22"/>
          <w:szCs w:val="22"/>
        </w:rPr>
      </w:pPr>
      <w:r w:rsidRPr="00C059D9">
        <w:rPr>
          <w:sz w:val="22"/>
          <w:szCs w:val="22"/>
        </w:rPr>
        <w:t>was in the public domain at the time it was disclosed to the Receiving Party;</w:t>
      </w:r>
    </w:p>
    <w:p w14:paraId="27B9E852" w14:textId="77777777" w:rsidR="009F6F5D" w:rsidRPr="00C059D9" w:rsidRDefault="00C94DE4" w:rsidP="009F6F5D">
      <w:pPr>
        <w:pStyle w:val="TabbedL2"/>
        <w:rPr>
          <w:sz w:val="22"/>
          <w:szCs w:val="22"/>
        </w:rPr>
      </w:pPr>
      <w:r w:rsidRPr="00C059D9">
        <w:rPr>
          <w:sz w:val="22"/>
          <w:szCs w:val="22"/>
        </w:rPr>
        <w:t>entered the public domain subsequent to the time it was disclosed to the Receiving Party, through no fault of the Receiving Party;</w:t>
      </w:r>
    </w:p>
    <w:p w14:paraId="22124F3B" w14:textId="77777777" w:rsidR="009F6F5D" w:rsidRPr="00C059D9" w:rsidRDefault="00C94DE4" w:rsidP="009F6F5D">
      <w:pPr>
        <w:pStyle w:val="TabbedL2"/>
        <w:rPr>
          <w:sz w:val="22"/>
          <w:szCs w:val="22"/>
        </w:rPr>
      </w:pPr>
      <w:r w:rsidRPr="00C059D9">
        <w:rPr>
          <w:sz w:val="22"/>
          <w:szCs w:val="22"/>
        </w:rPr>
        <w:t>was in the Receiving Party’s possession free of any obligation of confidence at the time it was disclosed to the Receiving Party;</w:t>
      </w:r>
    </w:p>
    <w:p w14:paraId="3376622D" w14:textId="77777777" w:rsidR="009F6F5D" w:rsidRPr="00C059D9" w:rsidRDefault="00C94DE4" w:rsidP="009F6F5D">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5FA126B9" w14:textId="77777777" w:rsidR="009F6F5D" w:rsidRPr="00C059D9" w:rsidRDefault="00C94DE4" w:rsidP="009F6F5D">
      <w:pPr>
        <w:pStyle w:val="TabbedL2"/>
        <w:rPr>
          <w:sz w:val="22"/>
          <w:szCs w:val="22"/>
        </w:rPr>
      </w:pPr>
      <w:r w:rsidRPr="00C059D9">
        <w:rPr>
          <w:sz w:val="22"/>
          <w:szCs w:val="22"/>
        </w:rPr>
        <w:lastRenderedPageBreak/>
        <w:t>was developed by employees or agents of the Receiving Party who had no access to any Confidential Information.</w:t>
      </w:r>
    </w:p>
    <w:p w14:paraId="445760E5" w14:textId="77777777" w:rsidR="009F6F5D" w:rsidRPr="00C059D9" w:rsidRDefault="00C94DE4" w:rsidP="009F6F5D">
      <w:pPr>
        <w:pStyle w:val="TabbedL1"/>
        <w:rPr>
          <w:sz w:val="22"/>
          <w:szCs w:val="22"/>
        </w:rPr>
      </w:pPr>
      <w:r w:rsidRPr="00C059D9">
        <w:rPr>
          <w:sz w:val="22"/>
          <w:szCs w:val="22"/>
        </w:rPr>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w:t>
      </w:r>
    </w:p>
    <w:p w14:paraId="672D1B4A" w14:textId="77777777" w:rsidR="009F6F5D" w:rsidRPr="00E41BB0" w:rsidRDefault="00C94DE4" w:rsidP="009F6F5D">
      <w:pPr>
        <w:pStyle w:val="TabbedL1"/>
        <w:rPr>
          <w:sz w:val="22"/>
          <w:szCs w:val="22"/>
        </w:rPr>
      </w:pPr>
      <w:r w:rsidRPr="00E41BB0">
        <w:rPr>
          <w:sz w:val="22"/>
          <w:szCs w:val="22"/>
        </w:rPr>
        <w:t>The Receiving Party will immediately notify the Disclosing Party upon discovery of any loss or unauthorized disclosure of the Confidential Information of the Disclosing Party.</w:t>
      </w:r>
    </w:p>
    <w:p w14:paraId="487CC784" w14:textId="77777777" w:rsidR="00936BC1" w:rsidRPr="00437811" w:rsidRDefault="00C94DE4" w:rsidP="00437811">
      <w:pPr>
        <w:pStyle w:val="TabbedL1"/>
        <w:rPr>
          <w:ins w:id="7" w:author="James Hazard" w:date="2021-01-17T08:22:00Z"/>
        </w:rPr>
      </w:pPr>
      <w:ins w:id="8" w:author="James Hazard" w:date="2021-01-17T08:22:00Z">
        <w:r w:rsidRPr="00437811">
          <w:rPr>
            <w:sz w:val="22"/>
            <w:szCs w:val="22"/>
          </w:rPr>
          <w:t xml:space="preserve">Where the disclosure of Confidential Information involves the disclosure of personal data, each Party shall comply with the Personal Data Protection Act 2012 of Singapore </w:t>
        </w:r>
        <w:r>
          <w:rPr>
            <w:sz w:val="22"/>
            <w:szCs w:val="22"/>
          </w:rPr>
          <w:t>(the “</w:t>
        </w:r>
        <w:r w:rsidRPr="00437811">
          <w:rPr>
            <w:b/>
            <w:sz w:val="22"/>
            <w:szCs w:val="22"/>
          </w:rPr>
          <w:t>PDPA</w:t>
        </w:r>
        <w:r>
          <w:rPr>
            <w:sz w:val="22"/>
            <w:szCs w:val="22"/>
          </w:rPr>
          <w:t xml:space="preserve">”) </w:t>
        </w:r>
        <w:r w:rsidRPr="00437811">
          <w:rPr>
            <w:sz w:val="22"/>
            <w:szCs w:val="22"/>
          </w:rPr>
          <w:t xml:space="preserve">with regard to any and all personal data that it discloses to or receives from the other Party. </w:t>
        </w:r>
        <w:r>
          <w:rPr>
            <w:sz w:val="22"/>
            <w:szCs w:val="22"/>
          </w:rPr>
          <w:t xml:space="preserve"> For the purposes of this Section 6, “personal data” shall have the meaning as set forth in the PDPA.  </w:t>
        </w:r>
        <w:r w:rsidRPr="00437811">
          <w:rPr>
            <w:sz w:val="22"/>
            <w:szCs w:val="22"/>
          </w:rPr>
          <w:t>The Disclosing Party shall obtain all necessary consents from the individuals to collect their personal data and to disclose their personal data to the Receiving Party for the Permitted Use</w:t>
        </w:r>
        <w:r>
          <w:rPr>
            <w:sz w:val="22"/>
            <w:szCs w:val="22"/>
          </w:rPr>
          <w:t xml:space="preserve"> as required under the PDPA</w:t>
        </w:r>
        <w:r w:rsidRPr="00437811">
          <w:rPr>
            <w:sz w:val="22"/>
            <w:szCs w:val="22"/>
          </w:rPr>
          <w:t>. The Receiving Party agrees that when dealing with Confidential Information containing personal data received from the Disclosing Party, it shall</w:t>
        </w:r>
        <w:r>
          <w:rPr>
            <w:sz w:val="22"/>
            <w:szCs w:val="22"/>
          </w:rPr>
          <w:t>:</w:t>
        </w:r>
      </w:ins>
    </w:p>
    <w:p w14:paraId="75FEE06D" w14:textId="77777777" w:rsidR="00936BC1" w:rsidRPr="00E41BB0" w:rsidRDefault="00C94DE4" w:rsidP="00437811">
      <w:pPr>
        <w:pStyle w:val="TabbedL2"/>
        <w:rPr>
          <w:ins w:id="9" w:author="James Hazard" w:date="2021-01-17T08:22:00Z"/>
          <w:rFonts w:eastAsia="PMingLiU"/>
          <w:lang w:val="en-SG"/>
        </w:rPr>
      </w:pPr>
      <w:ins w:id="10" w:author="James Hazard" w:date="2021-01-17T08:22:00Z">
        <w:r w:rsidRPr="00E41BB0">
          <w:rPr>
            <w:rFonts w:eastAsia="PMingLiU"/>
            <w:sz w:val="22"/>
            <w:szCs w:val="22"/>
            <w:lang w:val="en-SG"/>
          </w:rPr>
          <w:t>take appropriate technical and organisational measures to protect the personal data against accidental or unlawful destruction or accidental loss, alteration, unauthorised disclosure or access and against all other unlawful forms of processing;</w:t>
        </w:r>
      </w:ins>
    </w:p>
    <w:p w14:paraId="4DF4AEC2" w14:textId="77777777" w:rsidR="00936BC1" w:rsidRPr="00E41BB0" w:rsidRDefault="00C94DE4" w:rsidP="00437811">
      <w:pPr>
        <w:pStyle w:val="TabbedL2"/>
        <w:rPr>
          <w:ins w:id="11" w:author="James Hazard" w:date="2021-01-17T08:22:00Z"/>
          <w:rFonts w:eastAsia="PMingLiU"/>
          <w:lang w:val="en-SG"/>
        </w:rPr>
      </w:pPr>
      <w:ins w:id="12" w:author="James Hazard" w:date="2021-01-17T08:22:00Z">
        <w:r w:rsidRPr="00E41BB0">
          <w:rPr>
            <w:rFonts w:eastAsia="PMingLiU"/>
            <w:sz w:val="22"/>
            <w:szCs w:val="22"/>
            <w:lang w:val="en-SG"/>
          </w:rPr>
          <w:t xml:space="preserve">give the Disclosing Party notice in writing as soon as reasonably practicable should it be aware of, or reasonably suspect, that any of the events referred to in Section </w:t>
        </w:r>
        <w:r>
          <w:rPr>
            <w:rFonts w:eastAsia="PMingLiU"/>
            <w:bCs/>
            <w:sz w:val="22"/>
            <w:szCs w:val="22"/>
            <w:lang w:val="en-SG"/>
          </w:rPr>
          <w:t>6(a</w:t>
        </w:r>
        <w:r w:rsidRPr="00E41BB0">
          <w:rPr>
            <w:rFonts w:eastAsia="PMingLiU"/>
            <w:bCs/>
            <w:sz w:val="22"/>
            <w:szCs w:val="22"/>
            <w:lang w:val="en-SG"/>
          </w:rPr>
          <w:t>)</w:t>
        </w:r>
        <w:r w:rsidRPr="00E41BB0">
          <w:rPr>
            <w:rFonts w:eastAsia="PMingLiU"/>
            <w:sz w:val="22"/>
            <w:szCs w:val="22"/>
            <w:lang w:val="en-SG"/>
          </w:rPr>
          <w:t xml:space="preserve"> has occurred and shall promptly take all steps necessary to remedy the event and prevent its re-occurrence;</w:t>
        </w:r>
      </w:ins>
    </w:p>
    <w:p w14:paraId="3EE11760" w14:textId="77777777" w:rsidR="00936BC1" w:rsidRPr="00E41BB0" w:rsidRDefault="00C94DE4" w:rsidP="00437811">
      <w:pPr>
        <w:pStyle w:val="TabbedL2"/>
        <w:rPr>
          <w:ins w:id="13" w:author="James Hazard" w:date="2021-01-17T08:22:00Z"/>
          <w:rFonts w:eastAsia="PMingLiU"/>
          <w:lang w:val="en-SG"/>
        </w:rPr>
      </w:pPr>
      <w:ins w:id="14" w:author="James Hazard" w:date="2021-01-17T08:22:00Z">
        <w:r w:rsidRPr="00E41BB0">
          <w:rPr>
            <w:rFonts w:eastAsia="PMingLiU"/>
            <w:sz w:val="22"/>
            <w:szCs w:val="22"/>
            <w:lang w:val="en-SG"/>
          </w:rPr>
          <w:t>not retain the personal data for any longer than is necessary for the Permitted Use; and</w:t>
        </w:r>
      </w:ins>
    </w:p>
    <w:p w14:paraId="5C4AA1FA" w14:textId="77777777" w:rsidR="00936BC1" w:rsidRPr="00E41BB0" w:rsidRDefault="00C94DE4" w:rsidP="00437811">
      <w:pPr>
        <w:pStyle w:val="TabbedL2"/>
        <w:rPr>
          <w:ins w:id="15" w:author="James Hazard" w:date="2021-01-17T08:22:00Z"/>
          <w:rFonts w:eastAsia="PMingLiU"/>
          <w:lang w:val="en-SG"/>
        </w:rPr>
      </w:pPr>
      <w:ins w:id="16" w:author="James Hazard" w:date="2021-01-17T08:22:00Z">
        <w:r w:rsidRPr="00E41BB0">
          <w:rPr>
            <w:rFonts w:eastAsia="PMingLiU"/>
            <w:sz w:val="22"/>
            <w:szCs w:val="22"/>
            <w:lang w:val="en-SG"/>
          </w:rPr>
          <w:t>not transfer the personal data to any third party or to any territory outside Singapore</w:t>
        </w:r>
        <w:r w:rsidRPr="00437811">
          <w:rPr>
            <w:sz w:val="22"/>
            <w:szCs w:val="22"/>
          </w:rPr>
          <w:t xml:space="preserve"> </w:t>
        </w:r>
        <w:r w:rsidRPr="00E41BB0">
          <w:rPr>
            <w:rFonts w:eastAsia="PMingLiU"/>
            <w:sz w:val="22"/>
            <w:szCs w:val="22"/>
            <w:lang w:val="en-SG"/>
          </w:rPr>
          <w:t xml:space="preserve">except as approved in writing by the Disclosing Party. </w:t>
        </w:r>
      </w:ins>
    </w:p>
    <w:p w14:paraId="3634E770" w14:textId="77777777" w:rsidR="009F6F5D" w:rsidRPr="00E41BB0" w:rsidRDefault="00C94DE4" w:rsidP="009F6F5D">
      <w:pPr>
        <w:pStyle w:val="TabbedL1"/>
        <w:rPr>
          <w:sz w:val="22"/>
          <w:szCs w:val="22"/>
        </w:rPr>
      </w:pPr>
      <w:r w:rsidRPr="00E41BB0">
        <w:rPr>
          <w:sz w:val="22"/>
          <w:szCs w:val="22"/>
        </w:rPr>
        <w:t xml:space="preserve">Upon termination or expiration of this Agreement, or upon written request of either Party, each Party will promptly return to the Disclosing Party or destroy all documents and other tangible materials representing the Disclosing Party’s Confidential Information and all copies </w:t>
      </w:r>
      <w:ins w:id="17" w:author="James Hazard" w:date="2021-01-17T08:22:00Z">
        <w:r w:rsidRPr="00E41BB0">
          <w:rPr>
            <w:sz w:val="22"/>
            <w:szCs w:val="22"/>
          </w:rPr>
          <w:t xml:space="preserve">(including electronic copies) </w:t>
        </w:r>
      </w:ins>
      <w:r w:rsidRPr="00E41BB0">
        <w:rPr>
          <w:sz w:val="22"/>
          <w:szCs w:val="22"/>
        </w:rPr>
        <w:t>thereof.</w:t>
      </w:r>
    </w:p>
    <w:p w14:paraId="269F7195" w14:textId="77777777" w:rsidR="009F6F5D" w:rsidRPr="00C059D9" w:rsidRDefault="00C94DE4" w:rsidP="009F6F5D">
      <w:pPr>
        <w:pStyle w:val="TabbedL1"/>
        <w:rPr>
          <w:sz w:val="22"/>
          <w:szCs w:val="22"/>
        </w:rPr>
      </w:pPr>
      <w:r w:rsidRPr="00C059D9">
        <w:rPr>
          <w:sz w:val="22"/>
          <w:szCs w:val="22"/>
        </w:rPr>
        <w:t xml:space="preserve">Confidential Information is and shall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Neither Receiving Party will make, have made, use or sell for any purpose any product or other item using, incorporating or derived from any Confidential Information of the Disclosing Party. Neither this Agreement nor the disclosure of any Confidential Information hereunder shall result in any obligation on the part of either Party to enter into any further agreement with the other, license any products or services to the other, or to require either Party </w:t>
      </w:r>
      <w:r w:rsidRPr="00C059D9">
        <w:rPr>
          <w:sz w:val="22"/>
          <w:szCs w:val="22"/>
        </w:rPr>
        <w:lastRenderedPageBreak/>
        <w:t>to disclose any particular Confidential Information. Nothing in this Agreement creates or shall be deemed to create any employment, joint venture, or agency between the Parties.</w:t>
      </w:r>
    </w:p>
    <w:p w14:paraId="4DD515F4" w14:textId="77777777" w:rsidR="009F6F5D" w:rsidRPr="00C059D9" w:rsidRDefault="00C94DE4" w:rsidP="009F6F5D">
      <w:pPr>
        <w:pStyle w:val="TabbedL1"/>
        <w:rPr>
          <w:sz w:val="22"/>
          <w:szCs w:val="22"/>
        </w:rPr>
      </w:pPr>
      <w:r w:rsidRPr="00C059D9">
        <w:rPr>
          <w:sz w:val="22"/>
          <w:szCs w:val="22"/>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p>
    <w:p w14:paraId="02B80DA8" w14:textId="77777777" w:rsidR="009F6F5D" w:rsidRPr="00C059D9" w:rsidRDefault="00C94DE4" w:rsidP="007327C3">
      <w:pPr>
        <w:pStyle w:val="TabbedL1"/>
        <w:tabs>
          <w:tab w:val="num" w:pos="90"/>
          <w:tab w:val="left" w:pos="720"/>
        </w:tabs>
        <w:rPr>
          <w:sz w:val="22"/>
          <w:szCs w:val="22"/>
        </w:rPr>
        <w:pPrChange w:id="18" w:author="James Hazard" w:date="2021-01-17T08:22:00Z">
          <w:pPr>
            <w:pStyle w:val="TabbedL1"/>
          </w:pPr>
        </w:pPrChange>
      </w:pPr>
      <w:r w:rsidRPr="00C059D9">
        <w:rPr>
          <w:sz w:val="22"/>
          <w:szCs w:val="22"/>
        </w:rPr>
        <w:t>This Agreement will terminate five (5) year(s) after the Effective Date, or may be terminated by either Party at any time upon thirty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terminate only pursuant to Section 3.</w:t>
      </w:r>
    </w:p>
    <w:p w14:paraId="69F09B9A" w14:textId="77777777" w:rsidR="009F6F5D" w:rsidRPr="00C059D9" w:rsidRDefault="00C94DE4" w:rsidP="009F6F5D">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EXPRESS, IMPLIED OR STATUTORY, INCLUDING WITHOUT LIMITATION ANY IMPLIED WARRANTIES OF TITLE, NON-INFRINGEMENT OF THIRD PARTY RIGHTS, MERCHANTABILITY, OR FITNESS FOR A PARTICULAR PURPOSE.</w:t>
      </w:r>
    </w:p>
    <w:p w14:paraId="4E8E5E47" w14:textId="598A0B84" w:rsidR="009F6F5D" w:rsidRPr="00C059D9" w:rsidRDefault="00C94DE4" w:rsidP="009F6F5D">
      <w:pPr>
        <w:pStyle w:val="TabbedL1"/>
        <w:rPr>
          <w:sz w:val="22"/>
          <w:szCs w:val="22"/>
        </w:rPr>
      </w:pPr>
      <w:r w:rsidRPr="004710F2">
        <w:rPr>
          <w:sz w:val="22"/>
          <w:szCs w:val="22"/>
        </w:rPr>
        <w:t xml:space="preserve">This Agreement and any action related thereto will be governed, controlled, interpreted, and defined by and under the laws of </w:t>
      </w:r>
      <w:del w:id="19" w:author="James Hazard" w:date="2021-01-17T08:22:00Z">
        <w:r w:rsidR="005839F3" w:rsidRPr="00C059D9">
          <w:rPr>
            <w:sz w:val="22"/>
            <w:szCs w:val="22"/>
          </w:rPr>
          <w:delText xml:space="preserve">the State of </w:delText>
        </w:r>
        <w:r w:rsidR="005839F3">
          <w:rPr>
            <w:bCs/>
            <w:sz w:val="22"/>
            <w:szCs w:val="22"/>
          </w:rPr>
          <w:delText>Delaware</w:delText>
        </w:r>
      </w:del>
      <w:ins w:id="20" w:author="James Hazard" w:date="2021-01-17T08:22:00Z">
        <w:r w:rsidRPr="004710F2">
          <w:rPr>
            <w:sz w:val="22"/>
            <w:szCs w:val="22"/>
          </w:rPr>
          <w:t>Singapore</w:t>
        </w:r>
      </w:ins>
      <w:r w:rsidRPr="004710F2">
        <w:rPr>
          <w:sz w:val="22"/>
          <w:szCs w:val="22"/>
        </w:rPr>
        <w:t xml:space="preserve">, without giving effect to any conflicts of laws principles that require the application of the law of a different </w:t>
      </w:r>
      <w:del w:id="21" w:author="James Hazard" w:date="2021-01-17T08:22:00Z">
        <w:r w:rsidR="005839F3" w:rsidRPr="00C059D9">
          <w:rPr>
            <w:sz w:val="22"/>
            <w:szCs w:val="22"/>
          </w:rPr>
          <w:delText>state. Any disputes under</w:delText>
        </w:r>
      </w:del>
      <w:ins w:id="22" w:author="James Hazard" w:date="2021-01-17T08:22:00Z">
        <w:r w:rsidRPr="004710F2">
          <w:rPr>
            <w:sz w:val="22"/>
            <w:szCs w:val="22"/>
          </w:rPr>
          <w:t>jurisdiction</w:t>
        </w:r>
        <w:r>
          <w:rPr>
            <w:sz w:val="22"/>
            <w:szCs w:val="22"/>
          </w:rPr>
          <w:t>.</w:t>
        </w:r>
        <w:r w:rsidRPr="0066563B">
          <w:rPr>
            <w:sz w:val="22"/>
            <w:szCs w:val="22"/>
          </w:rPr>
          <w:t xml:space="preserve"> </w:t>
        </w:r>
        <w:r w:rsidRPr="00E17EB6">
          <w:rPr>
            <w:sz w:val="22"/>
            <w:szCs w:val="22"/>
          </w:rPr>
          <w:t>All disputes, differences or claims arising out of or in connection with</w:t>
        </w:r>
      </w:ins>
      <w:r w:rsidRPr="00E17EB6">
        <w:rPr>
          <w:sz w:val="22"/>
          <w:szCs w:val="22"/>
        </w:rPr>
        <w:t xml:space="preserve"> this Agreement </w:t>
      </w:r>
      <w:del w:id="23" w:author="James Hazard" w:date="2021-01-17T08:22:00Z">
        <w:r w:rsidR="005839F3" w:rsidRPr="00C059D9">
          <w:rPr>
            <w:sz w:val="22"/>
            <w:szCs w:val="22"/>
          </w:rPr>
          <w:delText>may</w:delText>
        </w:r>
      </w:del>
      <w:ins w:id="24" w:author="James Hazard" w:date="2021-01-17T08:22:00Z">
        <w:r w:rsidRPr="00E17EB6">
          <w:rPr>
            <w:sz w:val="22"/>
            <w:szCs w:val="22"/>
          </w:rPr>
          <w:t>including, any question regarding its existence, validity, construction, performance, termination or alleged violation shall</w:t>
        </w:r>
      </w:ins>
      <w:r w:rsidRPr="00E17EB6">
        <w:rPr>
          <w:sz w:val="22"/>
          <w:szCs w:val="22"/>
        </w:rPr>
        <w:t xml:space="preserve"> be </w:t>
      </w:r>
      <w:del w:id="25" w:author="James Hazard" w:date="2021-01-17T08:22:00Z">
        <w:r w:rsidR="005839F3" w:rsidRPr="00C059D9">
          <w:rPr>
            <w:sz w:val="22"/>
            <w:szCs w:val="22"/>
          </w:rPr>
          <w:delText xml:space="preserve">brought in the state courts </w:delText>
        </w:r>
      </w:del>
      <w:ins w:id="26" w:author="James Hazard" w:date="2021-01-17T08:22:00Z">
        <w:r w:rsidRPr="00E17EB6">
          <w:rPr>
            <w:sz w:val="22"/>
            <w:szCs w:val="22"/>
          </w:rPr>
          <w:t xml:space="preserve">referred to </w:t>
        </w:r>
      </w:ins>
      <w:r w:rsidRPr="00E17EB6">
        <w:rPr>
          <w:sz w:val="22"/>
          <w:szCs w:val="22"/>
        </w:rPr>
        <w:t xml:space="preserve">and </w:t>
      </w:r>
      <w:del w:id="27" w:author="James Hazard" w:date="2021-01-17T08:22:00Z">
        <w:r w:rsidR="005839F3" w:rsidRPr="00C059D9">
          <w:rPr>
            <w:sz w:val="22"/>
            <w:szCs w:val="22"/>
          </w:rPr>
          <w:delText>the Federal courts for the county</w:delText>
        </w:r>
      </w:del>
      <w:ins w:id="28" w:author="James Hazard" w:date="2021-01-17T08:22:00Z">
        <w:r w:rsidRPr="00E17EB6">
          <w:rPr>
            <w:sz w:val="22"/>
            <w:szCs w:val="22"/>
          </w:rPr>
          <w:t>finally resolved by arbitration</w:t>
        </w:r>
      </w:ins>
      <w:r w:rsidRPr="00E17EB6">
        <w:rPr>
          <w:sz w:val="22"/>
          <w:szCs w:val="22"/>
        </w:rPr>
        <w:t xml:space="preserve"> in </w:t>
      </w:r>
      <w:ins w:id="29" w:author="James Hazard" w:date="2021-01-17T08:22:00Z">
        <w:r w:rsidRPr="00E17EB6">
          <w:rPr>
            <w:sz w:val="22"/>
            <w:szCs w:val="22"/>
          </w:rPr>
          <w:t>Singapore in accordance with the Arbitration Rules of the Singapore International Arbitration Centre (“</w:t>
        </w:r>
        <w:r w:rsidRPr="00E17EB6">
          <w:rPr>
            <w:b/>
            <w:i/>
            <w:sz w:val="22"/>
            <w:szCs w:val="22"/>
          </w:rPr>
          <w:t>SIAC Rules</w:t>
        </w:r>
        <w:r w:rsidRPr="00E17EB6">
          <w:rPr>
            <w:sz w:val="22"/>
            <w:szCs w:val="22"/>
          </w:rPr>
          <w:t xml:space="preserve">”), </w:t>
        </w:r>
      </w:ins>
      <w:r w:rsidRPr="00E17EB6">
        <w:rPr>
          <w:sz w:val="22"/>
          <w:szCs w:val="22"/>
        </w:rPr>
        <w:t xml:space="preserve">which </w:t>
      </w:r>
      <w:del w:id="30" w:author="James Hazard" w:date="2021-01-17T08:22:00Z">
        <w:r w:rsidR="005839F3" w:rsidRPr="00C059D9">
          <w:rPr>
            <w:sz w:val="22"/>
            <w:szCs w:val="22"/>
          </w:rPr>
          <w:delText>Company’s principal place of business is located,</w:delText>
        </w:r>
      </w:del>
      <w:ins w:id="31" w:author="James Hazard" w:date="2021-01-17T08:22:00Z">
        <w:r w:rsidRPr="00E17EB6">
          <w:rPr>
            <w:sz w:val="22"/>
            <w:szCs w:val="22"/>
          </w:rPr>
          <w:t xml:space="preserve">rules are deemed to be incorporated by reference in this </w:t>
        </w:r>
        <w:r>
          <w:rPr>
            <w:sz w:val="22"/>
            <w:szCs w:val="22"/>
          </w:rPr>
          <w:t>Section</w:t>
        </w:r>
        <w:r w:rsidRPr="00E17EB6">
          <w:rPr>
            <w:sz w:val="22"/>
            <w:szCs w:val="22"/>
          </w:rPr>
          <w:t>.  The seat of such arbitration shall be Singapore</w:t>
        </w:r>
      </w:ins>
      <w:r w:rsidRPr="00E17EB6">
        <w:rPr>
          <w:sz w:val="22"/>
          <w:szCs w:val="22"/>
        </w:rPr>
        <w:t xml:space="preserve"> and </w:t>
      </w:r>
      <w:ins w:id="32" w:author="James Hazard" w:date="2021-01-17T08:22:00Z">
        <w:r w:rsidRPr="00E17EB6">
          <w:rPr>
            <w:sz w:val="22"/>
            <w:szCs w:val="22"/>
          </w:rPr>
          <w:t xml:space="preserve">all proceedings shall be conducted in the English language.  Any arbitration commenced pursuant to this </w:t>
        </w:r>
        <w:r>
          <w:rPr>
            <w:sz w:val="22"/>
            <w:szCs w:val="22"/>
          </w:rPr>
          <w:t>Section</w:t>
        </w:r>
        <w:r w:rsidRPr="00E17EB6">
          <w:rPr>
            <w:sz w:val="22"/>
            <w:szCs w:val="22"/>
          </w:rPr>
          <w:t xml:space="preserve"> shall be conducted in accordance with the Expedited Procedure set out in Rule 5 of </w:t>
        </w:r>
      </w:ins>
      <w:r w:rsidRPr="00E17EB6">
        <w:rPr>
          <w:sz w:val="22"/>
          <w:szCs w:val="22"/>
        </w:rPr>
        <w:t xml:space="preserve">the </w:t>
      </w:r>
      <w:del w:id="33" w:author="James Hazard" w:date="2021-01-17T08:22:00Z">
        <w:r w:rsidR="005839F3" w:rsidRPr="00C059D9">
          <w:rPr>
            <w:sz w:val="22"/>
            <w:szCs w:val="22"/>
          </w:rPr>
          <w:delText xml:space="preserve">parties hereby consent to </w:delText>
        </w:r>
      </w:del>
      <w:ins w:id="34" w:author="James Hazard" w:date="2021-01-17T08:22:00Z">
        <w:r w:rsidRPr="00E17EB6">
          <w:rPr>
            <w:sz w:val="22"/>
            <w:szCs w:val="22"/>
          </w:rPr>
          <w:t xml:space="preserve">SIAC Rules.  The Tribunal shall consist of one arbitrator to be appointed by </w:t>
        </w:r>
      </w:ins>
      <w:r w:rsidRPr="00E17EB6">
        <w:rPr>
          <w:sz w:val="22"/>
          <w:szCs w:val="22"/>
        </w:rPr>
        <w:t xml:space="preserve">the </w:t>
      </w:r>
      <w:del w:id="35" w:author="James Hazard" w:date="2021-01-17T08:22:00Z">
        <w:r w:rsidR="005839F3" w:rsidRPr="00C059D9">
          <w:rPr>
            <w:sz w:val="22"/>
            <w:szCs w:val="22"/>
          </w:rPr>
          <w:delText>personal jurisdiction</w:delText>
        </w:r>
      </w:del>
      <w:ins w:id="36" w:author="James Hazard" w:date="2021-01-17T08:22:00Z">
        <w:r w:rsidRPr="00E17EB6">
          <w:rPr>
            <w:sz w:val="22"/>
            <w:szCs w:val="22"/>
          </w:rPr>
          <w:t>President of the Court of Arbitration of the Singapore International Arbitration Centre.  Deposits</w:t>
        </w:r>
      </w:ins>
      <w:r w:rsidRPr="00E17EB6">
        <w:rPr>
          <w:sz w:val="22"/>
          <w:szCs w:val="22"/>
        </w:rPr>
        <w:t xml:space="preserve"> and </w:t>
      </w:r>
      <w:del w:id="37" w:author="James Hazard" w:date="2021-01-17T08:22:00Z">
        <w:r w:rsidR="005839F3" w:rsidRPr="00C059D9">
          <w:rPr>
            <w:sz w:val="22"/>
            <w:szCs w:val="22"/>
          </w:rPr>
          <w:delText>exclusive venue of these courts.</w:delText>
        </w:r>
      </w:del>
      <w:ins w:id="38" w:author="James Hazard" w:date="2021-01-17T08:22:00Z">
        <w:r w:rsidRPr="00E17EB6">
          <w:rPr>
            <w:sz w:val="22"/>
            <w:szCs w:val="22"/>
          </w:rPr>
          <w:t xml:space="preserve">fees to cover the costs of arbitration shall be shared equally by the disputing </w:t>
        </w:r>
        <w:r>
          <w:rPr>
            <w:sz w:val="22"/>
            <w:szCs w:val="22"/>
          </w:rPr>
          <w:t>Parties</w:t>
        </w:r>
        <w:r w:rsidRPr="00E17EB6">
          <w:rPr>
            <w:sz w:val="22"/>
            <w:szCs w:val="22"/>
          </w:rPr>
          <w:t>.  The award rendered by the arbitrator shall, in addition to dealing with the merits of the case, fix the costs of the arbit</w:t>
        </w:r>
        <w:r>
          <w:rPr>
            <w:sz w:val="22"/>
            <w:szCs w:val="22"/>
          </w:rPr>
          <w:t>ration and decide which of the P</w:t>
        </w:r>
        <w:r w:rsidRPr="00E17EB6">
          <w:rPr>
            <w:sz w:val="22"/>
            <w:szCs w:val="22"/>
          </w:rPr>
          <w:t>arties shall bear such costs or in what proportions su</w:t>
        </w:r>
        <w:r>
          <w:rPr>
            <w:sz w:val="22"/>
            <w:szCs w:val="22"/>
          </w:rPr>
          <w:t>ch costs shall be borne by the P</w:t>
        </w:r>
        <w:r w:rsidRPr="00E17EB6">
          <w:rPr>
            <w:sz w:val="22"/>
            <w:szCs w:val="22"/>
          </w:rPr>
          <w:t>arties hereto.  The award rendered by the arbitrator or arbitrators shall be final, conclusi</w:t>
        </w:r>
        <w:r>
          <w:rPr>
            <w:sz w:val="22"/>
            <w:szCs w:val="22"/>
          </w:rPr>
          <w:t>ve and binding on all P</w:t>
        </w:r>
        <w:r w:rsidRPr="00E17EB6">
          <w:rPr>
            <w:sz w:val="22"/>
            <w:szCs w:val="22"/>
          </w:rPr>
          <w:t xml:space="preserve">arties to this Agreement and shall be subject to execution and enforcement in any court of competent jurisdiction. </w:t>
        </w:r>
      </w:ins>
      <w:r w:rsidRPr="00E17EB6">
        <w:rPr>
          <w:sz w:val="22"/>
          <w:szCs w:val="22"/>
        </w:rPr>
        <w:t xml:space="preserve"> </w:t>
      </w:r>
      <w:r w:rsidRPr="00C059D9">
        <w:rPr>
          <w:sz w:val="22"/>
          <w:szCs w:val="22"/>
        </w:rPr>
        <w:t>This Agreement may not be amended exce</w:t>
      </w:r>
      <w:r>
        <w:rPr>
          <w:sz w:val="22"/>
          <w:szCs w:val="22"/>
        </w:rPr>
        <w:t xml:space="preserve">pt by a writing signed by both </w:t>
      </w:r>
      <w:del w:id="39" w:author="James Hazard" w:date="2021-01-17T08:22:00Z">
        <w:r w:rsidR="005839F3" w:rsidRPr="00C059D9">
          <w:rPr>
            <w:sz w:val="22"/>
            <w:szCs w:val="22"/>
          </w:rPr>
          <w:delText>parties</w:delText>
        </w:r>
      </w:del>
      <w:ins w:id="40" w:author="James Hazard" w:date="2021-01-17T08:22:00Z">
        <w:r>
          <w:rPr>
            <w:sz w:val="22"/>
            <w:szCs w:val="22"/>
          </w:rPr>
          <w:t>P</w:t>
        </w:r>
        <w:r w:rsidRPr="00C059D9">
          <w:rPr>
            <w:sz w:val="22"/>
            <w:szCs w:val="22"/>
          </w:rPr>
          <w:t>arties</w:t>
        </w:r>
      </w:ins>
      <w:r w:rsidRPr="00C059D9">
        <w:rPr>
          <w:sz w:val="22"/>
          <w:szCs w:val="22"/>
        </w:rPr>
        <w:t>.</w:t>
      </w:r>
    </w:p>
    <w:p w14:paraId="46C3B9E3" w14:textId="77777777" w:rsidR="009F6F5D" w:rsidRPr="00C059D9" w:rsidRDefault="00C94DE4" w:rsidP="009F6F5D">
      <w:pPr>
        <w:pStyle w:val="TabbedL1"/>
        <w:rPr>
          <w:sz w:val="22"/>
          <w:szCs w:val="22"/>
        </w:rPr>
      </w:pPr>
      <w:r w:rsidRPr="00C059D9">
        <w:rPr>
          <w:sz w:val="22"/>
          <w:szCs w:val="22"/>
        </w:rPr>
        <w:t>Each Party acknowledges that its breach of this Agreement may cause irreparable damage to the other Party and hereby agrees that the other Party will be entitled to seek injunctive relief under this Agreement, as well as such further relief as may be granted by a court of competent jurisdiction.</w:t>
      </w:r>
    </w:p>
    <w:p w14:paraId="5DBF091D" w14:textId="77777777" w:rsidR="009F6F5D" w:rsidRPr="00C059D9" w:rsidRDefault="00C94DE4" w:rsidP="009F6F5D">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04CD7A9A" w14:textId="77777777" w:rsidR="009F6F5D" w:rsidRPr="00C059D9" w:rsidRDefault="00C94DE4" w:rsidP="009F6F5D">
      <w:pPr>
        <w:pStyle w:val="TabbedL1"/>
        <w:rPr>
          <w:sz w:val="22"/>
          <w:szCs w:val="22"/>
        </w:rPr>
      </w:pPr>
      <w:r w:rsidRPr="00C059D9">
        <w:rPr>
          <w:sz w:val="22"/>
          <w:szCs w:val="22"/>
        </w:rPr>
        <w:lastRenderedPageBreak/>
        <w:t>Neither Party will communicate any information to the other Party in violation of the proprietary rights of any third party.</w:t>
      </w:r>
    </w:p>
    <w:p w14:paraId="59E509FC" w14:textId="77777777" w:rsidR="009F6F5D" w:rsidRPr="00C059D9" w:rsidRDefault="00C94DE4" w:rsidP="009F6F5D">
      <w:pPr>
        <w:pStyle w:val="TabbedL1"/>
        <w:rPr>
          <w:sz w:val="22"/>
          <w:szCs w:val="22"/>
        </w:rPr>
      </w:pPr>
      <w:r w:rsidRPr="00C059D9">
        <w:rPr>
          <w:sz w:val="22"/>
          <w:szCs w:val="22"/>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shall be binding upon assignees.</w:t>
      </w:r>
    </w:p>
    <w:p w14:paraId="42BCF08C" w14:textId="3FA14CF8" w:rsidR="009F6F5D" w:rsidRPr="00C059D9" w:rsidRDefault="00C94DE4" w:rsidP="009F6F5D">
      <w:pPr>
        <w:pStyle w:val="TabbedL1"/>
        <w:rPr>
          <w:sz w:val="22"/>
          <w:szCs w:val="22"/>
        </w:rPr>
      </w:pPr>
      <w:r w:rsidRPr="00C059D9">
        <w:rPr>
          <w:sz w:val="22"/>
          <w:szCs w:val="22"/>
        </w:rPr>
        <w:t>The Receiving Party will not export</w:t>
      </w:r>
      <w:r>
        <w:rPr>
          <w:sz w:val="22"/>
          <w:szCs w:val="22"/>
        </w:rPr>
        <w:t xml:space="preserve">, </w:t>
      </w:r>
      <w:ins w:id="41" w:author="James Hazard" w:date="2021-01-17T08:22:00Z">
        <w:r>
          <w:rPr>
            <w:sz w:val="22"/>
            <w:szCs w:val="22"/>
          </w:rPr>
          <w:t>reexport, or transfer</w:t>
        </w:r>
        <w:r w:rsidRPr="00C059D9">
          <w:rPr>
            <w:sz w:val="22"/>
            <w:szCs w:val="22"/>
          </w:rPr>
          <w:t xml:space="preserve">, </w:t>
        </w:r>
      </w:ins>
      <w:r w:rsidRPr="00C059D9">
        <w:rPr>
          <w:sz w:val="22"/>
          <w:szCs w:val="22"/>
        </w:rPr>
        <w:t xml:space="preserve">directly or indirectly, any </w:t>
      </w:r>
      <w:del w:id="42" w:author="James Hazard" w:date="2021-01-17T08:22:00Z">
        <w:r w:rsidR="005839F3" w:rsidRPr="00C059D9">
          <w:rPr>
            <w:sz w:val="22"/>
            <w:szCs w:val="22"/>
          </w:rPr>
          <w:delText xml:space="preserve">U.S. </w:delText>
        </w:r>
      </w:del>
      <w:r w:rsidRPr="00C059D9">
        <w:rPr>
          <w:sz w:val="22"/>
          <w:szCs w:val="22"/>
        </w:rPr>
        <w:t xml:space="preserve">technical data acquired </w:t>
      </w:r>
      <w:del w:id="43" w:author="James Hazard" w:date="2021-01-17T08:22:00Z">
        <w:r w:rsidR="005839F3" w:rsidRPr="00C059D9">
          <w:rPr>
            <w:sz w:val="22"/>
            <w:szCs w:val="22"/>
          </w:rPr>
          <w:delText>pursuant to this Agreement,</w:delText>
        </w:r>
      </w:del>
      <w:ins w:id="44" w:author="James Hazard" w:date="2021-01-17T08:22:00Z">
        <w:r>
          <w:rPr>
            <w:sz w:val="22"/>
            <w:szCs w:val="22"/>
          </w:rPr>
          <w:t>from the Disclosing Party</w:t>
        </w:r>
      </w:ins>
      <w:r>
        <w:rPr>
          <w:sz w:val="22"/>
          <w:szCs w:val="22"/>
        </w:rPr>
        <w:t xml:space="preserve"> </w:t>
      </w:r>
      <w:r w:rsidRPr="00C059D9">
        <w:rPr>
          <w:sz w:val="22"/>
          <w:szCs w:val="22"/>
        </w:rPr>
        <w:t xml:space="preserve">or any products utilizing such data, in violation of </w:t>
      </w:r>
      <w:del w:id="45" w:author="James Hazard" w:date="2021-01-17T08:22:00Z">
        <w:r w:rsidR="005839F3" w:rsidRPr="00C059D9">
          <w:rPr>
            <w:sz w:val="22"/>
            <w:szCs w:val="22"/>
          </w:rPr>
          <w:delText>the United States</w:delText>
        </w:r>
      </w:del>
      <w:ins w:id="46" w:author="James Hazard" w:date="2021-01-17T08:22:00Z">
        <w:r>
          <w:rPr>
            <w:sz w:val="22"/>
            <w:szCs w:val="22"/>
          </w:rPr>
          <w:t>all applicable export laws or regulations including but not limited to Singapore</w:t>
        </w:r>
      </w:ins>
      <w:r>
        <w:rPr>
          <w:sz w:val="22"/>
          <w:szCs w:val="22"/>
        </w:rPr>
        <w:t xml:space="preserve"> </w:t>
      </w:r>
      <w:r w:rsidRPr="00C059D9">
        <w:rPr>
          <w:sz w:val="22"/>
          <w:szCs w:val="22"/>
        </w:rPr>
        <w:t>export laws or regulations.</w:t>
      </w:r>
    </w:p>
    <w:p w14:paraId="65650931" w14:textId="77777777" w:rsidR="009F6F5D" w:rsidRPr="00C059D9" w:rsidRDefault="00C94DE4" w:rsidP="009F6F5D">
      <w:pPr>
        <w:pStyle w:val="TabbedL1"/>
        <w:rPr>
          <w:sz w:val="22"/>
          <w:szCs w:val="22"/>
        </w:rPr>
      </w:pPr>
      <w:r w:rsidRPr="00C059D9">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701E90F0" w14:textId="77777777" w:rsidR="009F6F5D" w:rsidRPr="00C059D9" w:rsidRDefault="00C94DE4" w:rsidP="009F6F5D">
      <w:pPr>
        <w:pStyle w:val="TabbedL1"/>
        <w:rPr>
          <w:b/>
          <w:bCs/>
          <w:sz w:val="22"/>
          <w:szCs w:val="22"/>
        </w:rPr>
      </w:pPr>
      <w:r w:rsidRPr="00C059D9">
        <w:rPr>
          <w:sz w:val="22"/>
          <w:szCs w:val="22"/>
        </w:rPr>
        <w:t>Each Party agrees that the software programs of the other Party contain valuable confidential information and each Party agrees that it will not modify, reverse engineer, decompile, create other works from, or disassemble any software programs contained in the Confidential Information of the other Party without the prior written consent of the other Party.</w:t>
      </w:r>
    </w:p>
    <w:p w14:paraId="5FAB35DB" w14:textId="77777777" w:rsidR="009F6F5D" w:rsidRPr="00C059D9" w:rsidRDefault="00C94DE4" w:rsidP="009F6F5D">
      <w:pPr>
        <w:pStyle w:val="TabbedL1"/>
        <w:rPr>
          <w:sz w:val="22"/>
          <w:szCs w:val="22"/>
        </w:rPr>
      </w:pPr>
      <w:r w:rsidRPr="00C059D9">
        <w:rPr>
          <w:sz w:val="22"/>
          <w:szCs w:val="22"/>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463DF756" w14:textId="77777777" w:rsidR="009F6F5D" w:rsidRPr="00C059D9" w:rsidRDefault="00C94DE4" w:rsidP="009F6F5D">
      <w:pPr>
        <w:pStyle w:val="TabbedL1"/>
        <w:numPr>
          <w:ilvl w:val="0"/>
          <w:numId w:val="0"/>
        </w:numPr>
        <w:jc w:val="center"/>
        <w:rPr>
          <w:b/>
          <w:i/>
          <w:sz w:val="22"/>
          <w:szCs w:val="22"/>
        </w:rPr>
      </w:pPr>
      <w:r w:rsidRPr="00C059D9">
        <w:rPr>
          <w:b/>
          <w:i/>
          <w:sz w:val="22"/>
          <w:szCs w:val="22"/>
        </w:rPr>
        <w:t>[Remainder of page intentionally left blank]</w:t>
      </w:r>
    </w:p>
    <w:p w14:paraId="524683D8" w14:textId="77777777" w:rsidR="009F6F5D" w:rsidRPr="00C059D9" w:rsidRDefault="003744BC" w:rsidP="009F6F5D">
      <w:pPr>
        <w:pStyle w:val="TabbedL1"/>
        <w:rPr>
          <w:sz w:val="22"/>
          <w:szCs w:val="22"/>
        </w:rPr>
        <w:sectPr w:rsidR="009F6F5D" w:rsidRPr="00C059D9" w:rsidSect="009740D0">
          <w:headerReference w:type="default" r:id="rId19"/>
          <w:footerReference w:type="default" r:id="rId20"/>
          <w:footerReference w:type="first" r:id="rId21"/>
          <w:pgSz w:w="12240" w:h="15840"/>
          <w:pgMar w:top="1170" w:right="1440" w:bottom="1440" w:left="1440" w:header="1080" w:footer="576" w:gutter="0"/>
          <w:pgNumType w:start="1"/>
          <w:cols w:space="720"/>
          <w:noEndnote/>
          <w:titlePg/>
        </w:sectPr>
      </w:pPr>
    </w:p>
    <w:p w14:paraId="763CDAFE" w14:textId="77777777" w:rsidR="009F6F5D" w:rsidRPr="00C059D9" w:rsidRDefault="003744BC" w:rsidP="009F6F5D">
      <w:pPr>
        <w:pStyle w:val="TabbedL1"/>
        <w:numPr>
          <w:ilvl w:val="0"/>
          <w:numId w:val="0"/>
        </w:numPr>
        <w:rPr>
          <w:sz w:val="22"/>
          <w:szCs w:val="22"/>
        </w:rPr>
      </w:pPr>
    </w:p>
    <w:p w14:paraId="17AA4733" w14:textId="77777777" w:rsidR="009F6F5D" w:rsidRPr="00C059D9" w:rsidRDefault="00C94DE4" w:rsidP="009F6F5D">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The parties have executed this Non-Disclosure Agreement as of the Effective Date.</w:t>
      </w:r>
    </w:p>
    <w:p w14:paraId="7A7A2BFE" w14:textId="77777777" w:rsidR="009F6F5D" w:rsidRPr="00C059D9" w:rsidRDefault="003744BC"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677BE2" w14:paraId="17870AB2" w14:textId="77777777" w:rsidTr="007F05F1">
        <w:tc>
          <w:tcPr>
            <w:tcW w:w="4068" w:type="dxa"/>
          </w:tcPr>
          <w:p w14:paraId="3BF69F84" w14:textId="77777777" w:rsidR="00431455" w:rsidRPr="00C059D9" w:rsidRDefault="003744BC" w:rsidP="007F05F1">
            <w:pPr>
              <w:pStyle w:val="SignatureLine"/>
              <w:spacing w:before="0"/>
              <w:ind w:left="0"/>
              <w:rPr>
                <w:sz w:val="22"/>
                <w:szCs w:val="22"/>
              </w:rPr>
            </w:pPr>
          </w:p>
        </w:tc>
        <w:tc>
          <w:tcPr>
            <w:tcW w:w="4800" w:type="dxa"/>
            <w:gridSpan w:val="3"/>
          </w:tcPr>
          <w:p w14:paraId="7F5268AF" w14:textId="77777777" w:rsidR="00431455" w:rsidRPr="00C059D9" w:rsidRDefault="00C94DE4" w:rsidP="007F05F1">
            <w:pPr>
              <w:pStyle w:val="SignatureLine"/>
              <w:spacing w:before="0"/>
              <w:ind w:left="0"/>
              <w:jc w:val="both"/>
              <w:rPr>
                <w:sz w:val="22"/>
                <w:szCs w:val="22"/>
              </w:rPr>
            </w:pPr>
            <w:r w:rsidRPr="00C059D9">
              <w:rPr>
                <w:b/>
                <w:sz w:val="22"/>
                <w:szCs w:val="22"/>
              </w:rPr>
              <w:t>COMPANY:</w:t>
            </w:r>
          </w:p>
        </w:tc>
      </w:tr>
      <w:tr w:rsidR="00677BE2" w14:paraId="753ED865" w14:textId="77777777" w:rsidTr="007F05F1">
        <w:tc>
          <w:tcPr>
            <w:tcW w:w="4068" w:type="dxa"/>
          </w:tcPr>
          <w:p w14:paraId="32B211BA" w14:textId="77777777" w:rsidR="00431455" w:rsidRPr="00C059D9" w:rsidRDefault="003744BC" w:rsidP="007F05F1">
            <w:pPr>
              <w:pStyle w:val="SignatureLine"/>
              <w:spacing w:before="0"/>
              <w:ind w:left="10800" w:hanging="10800"/>
              <w:rPr>
                <w:sz w:val="22"/>
                <w:szCs w:val="22"/>
              </w:rPr>
            </w:pPr>
          </w:p>
        </w:tc>
        <w:tc>
          <w:tcPr>
            <w:tcW w:w="4800" w:type="dxa"/>
            <w:gridSpan w:val="3"/>
          </w:tcPr>
          <w:p w14:paraId="745ED5D9" w14:textId="77777777" w:rsidR="00431455" w:rsidRPr="00C059D9" w:rsidRDefault="003744BC" w:rsidP="007F05F1">
            <w:pPr>
              <w:pStyle w:val="SignatureLine"/>
              <w:spacing w:before="0"/>
              <w:ind w:left="10800" w:hanging="10800"/>
              <w:jc w:val="both"/>
              <w:rPr>
                <w:sz w:val="22"/>
                <w:szCs w:val="22"/>
              </w:rPr>
            </w:pPr>
          </w:p>
        </w:tc>
      </w:tr>
      <w:tr w:rsidR="00677BE2" w14:paraId="5F9206A2" w14:textId="77777777" w:rsidTr="007F05F1">
        <w:tc>
          <w:tcPr>
            <w:tcW w:w="4068" w:type="dxa"/>
          </w:tcPr>
          <w:p w14:paraId="0700908F" w14:textId="77777777" w:rsidR="00431455" w:rsidRPr="00C059D9" w:rsidRDefault="003744BC" w:rsidP="007F05F1">
            <w:pPr>
              <w:pStyle w:val="SignatureLine"/>
              <w:spacing w:before="0"/>
              <w:ind w:left="0"/>
              <w:rPr>
                <w:sz w:val="22"/>
                <w:szCs w:val="22"/>
              </w:rPr>
            </w:pPr>
          </w:p>
        </w:tc>
        <w:tc>
          <w:tcPr>
            <w:tcW w:w="4800" w:type="dxa"/>
            <w:gridSpan w:val="3"/>
          </w:tcPr>
          <w:p w14:paraId="3BB666C9" w14:textId="77777777" w:rsidR="00431455" w:rsidRPr="00C059D9" w:rsidRDefault="00C94DE4" w:rsidP="00F07F52">
            <w:pPr>
              <w:pStyle w:val="SignatureLine"/>
              <w:spacing w:before="0"/>
              <w:ind w:left="0"/>
              <w:jc w:val="both"/>
              <w:rPr>
                <w:b/>
                <w:smallCaps/>
                <w:sz w:val="22"/>
                <w:szCs w:val="22"/>
              </w:rPr>
            </w:pPr>
            <w:r>
              <w:rPr>
                <w:b/>
                <w:smallCaps/>
                <w:sz w:val="22"/>
                <w:szCs w:val="22"/>
              </w:rPr>
              <w:t>Acme</w:t>
            </w:r>
          </w:p>
        </w:tc>
      </w:tr>
      <w:tr w:rsidR="00677BE2" w14:paraId="36D24D4A" w14:textId="77777777" w:rsidTr="007F05F1">
        <w:tc>
          <w:tcPr>
            <w:tcW w:w="4068" w:type="dxa"/>
          </w:tcPr>
          <w:p w14:paraId="001557FC" w14:textId="77777777" w:rsidR="00431455" w:rsidRPr="00C059D9" w:rsidRDefault="003744BC" w:rsidP="007F05F1">
            <w:pPr>
              <w:pStyle w:val="SignatureLine"/>
              <w:spacing w:before="0"/>
              <w:ind w:left="0"/>
              <w:rPr>
                <w:sz w:val="22"/>
                <w:szCs w:val="22"/>
              </w:rPr>
            </w:pPr>
          </w:p>
        </w:tc>
        <w:tc>
          <w:tcPr>
            <w:tcW w:w="4800" w:type="dxa"/>
            <w:gridSpan w:val="3"/>
            <w:shd w:val="clear" w:color="auto" w:fill="auto"/>
          </w:tcPr>
          <w:p w14:paraId="4DDD1DF0" w14:textId="77777777" w:rsidR="00431455" w:rsidRPr="00C059D9" w:rsidRDefault="003744BC" w:rsidP="007F05F1">
            <w:pPr>
              <w:pStyle w:val="SignatureLine"/>
              <w:spacing w:before="0"/>
              <w:ind w:left="0"/>
              <w:jc w:val="both"/>
              <w:rPr>
                <w:sz w:val="22"/>
                <w:szCs w:val="22"/>
              </w:rPr>
            </w:pPr>
          </w:p>
        </w:tc>
      </w:tr>
      <w:tr w:rsidR="00677BE2" w14:paraId="621A9F96" w14:textId="77777777" w:rsidTr="007F05F1">
        <w:tc>
          <w:tcPr>
            <w:tcW w:w="4068" w:type="dxa"/>
          </w:tcPr>
          <w:p w14:paraId="3CEBF3D6" w14:textId="77777777" w:rsidR="00431455" w:rsidRPr="00C059D9" w:rsidRDefault="003744BC" w:rsidP="007F05F1">
            <w:pPr>
              <w:pStyle w:val="SignatureLine"/>
              <w:spacing w:before="0"/>
              <w:ind w:left="0"/>
              <w:rPr>
                <w:sz w:val="22"/>
                <w:szCs w:val="22"/>
              </w:rPr>
            </w:pPr>
          </w:p>
        </w:tc>
        <w:tc>
          <w:tcPr>
            <w:tcW w:w="600" w:type="dxa"/>
            <w:shd w:val="clear" w:color="auto" w:fill="auto"/>
          </w:tcPr>
          <w:p w14:paraId="42F63E6C" w14:textId="77777777" w:rsidR="00431455" w:rsidRPr="00C059D9" w:rsidRDefault="00C94DE4" w:rsidP="007F05F1">
            <w:pPr>
              <w:pStyle w:val="SignatureLine"/>
              <w:spacing w:before="0"/>
              <w:ind w:left="0"/>
              <w:jc w:val="both"/>
              <w:rPr>
                <w:sz w:val="22"/>
                <w:szCs w:val="22"/>
              </w:rPr>
            </w:pPr>
            <w:r w:rsidRPr="00C059D9">
              <w:rPr>
                <w:sz w:val="22"/>
                <w:szCs w:val="22"/>
              </w:rPr>
              <w:t>By:</w:t>
            </w:r>
          </w:p>
        </w:tc>
        <w:tc>
          <w:tcPr>
            <w:tcW w:w="4200" w:type="dxa"/>
            <w:gridSpan w:val="2"/>
            <w:tcBorders>
              <w:bottom w:val="single" w:sz="4" w:space="0" w:color="auto"/>
            </w:tcBorders>
            <w:shd w:val="clear" w:color="auto" w:fill="auto"/>
          </w:tcPr>
          <w:p w14:paraId="7BC57B5D" w14:textId="77777777" w:rsidR="00431455" w:rsidRPr="00C059D9" w:rsidRDefault="003744BC" w:rsidP="007F05F1">
            <w:pPr>
              <w:pStyle w:val="SignatureLine"/>
              <w:spacing w:before="0"/>
              <w:ind w:left="0"/>
              <w:jc w:val="both"/>
              <w:rPr>
                <w:sz w:val="22"/>
                <w:szCs w:val="22"/>
              </w:rPr>
            </w:pPr>
          </w:p>
        </w:tc>
      </w:tr>
      <w:tr w:rsidR="00677BE2" w14:paraId="3C7AF167" w14:textId="77777777" w:rsidTr="007F05F1">
        <w:tc>
          <w:tcPr>
            <w:tcW w:w="4068" w:type="dxa"/>
          </w:tcPr>
          <w:p w14:paraId="326920A0" w14:textId="77777777" w:rsidR="00431455" w:rsidRPr="00C059D9" w:rsidRDefault="003744BC" w:rsidP="007F05F1">
            <w:pPr>
              <w:pStyle w:val="SignatureLine"/>
              <w:spacing w:before="0"/>
              <w:ind w:left="0"/>
              <w:rPr>
                <w:sz w:val="22"/>
                <w:szCs w:val="22"/>
              </w:rPr>
            </w:pPr>
          </w:p>
        </w:tc>
        <w:tc>
          <w:tcPr>
            <w:tcW w:w="600" w:type="dxa"/>
            <w:shd w:val="clear" w:color="auto" w:fill="auto"/>
          </w:tcPr>
          <w:p w14:paraId="06155985" w14:textId="77777777" w:rsidR="00431455" w:rsidRPr="00C059D9" w:rsidRDefault="003744BC"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7C17EA0D" w14:textId="77777777" w:rsidR="00431455" w:rsidRPr="00C059D9" w:rsidRDefault="003744BC" w:rsidP="007F05F1">
            <w:pPr>
              <w:pStyle w:val="SignatureLine"/>
              <w:spacing w:before="0"/>
              <w:ind w:left="0"/>
              <w:jc w:val="both"/>
              <w:rPr>
                <w:sz w:val="22"/>
                <w:szCs w:val="22"/>
              </w:rPr>
            </w:pPr>
          </w:p>
        </w:tc>
      </w:tr>
      <w:tr w:rsidR="00677BE2" w14:paraId="025E77D1" w14:textId="77777777" w:rsidTr="007F05F1">
        <w:tc>
          <w:tcPr>
            <w:tcW w:w="4068" w:type="dxa"/>
          </w:tcPr>
          <w:p w14:paraId="538BDFD9" w14:textId="77777777" w:rsidR="00431455" w:rsidRPr="00C059D9" w:rsidRDefault="003744BC" w:rsidP="007F05F1">
            <w:pPr>
              <w:pStyle w:val="SignatureLine"/>
              <w:spacing w:before="0"/>
              <w:ind w:left="0"/>
              <w:rPr>
                <w:sz w:val="22"/>
                <w:szCs w:val="22"/>
              </w:rPr>
            </w:pPr>
          </w:p>
        </w:tc>
        <w:tc>
          <w:tcPr>
            <w:tcW w:w="600" w:type="dxa"/>
            <w:shd w:val="clear" w:color="auto" w:fill="auto"/>
          </w:tcPr>
          <w:p w14:paraId="38176318" w14:textId="77777777" w:rsidR="00431455" w:rsidRPr="00C059D9" w:rsidRDefault="003744BC" w:rsidP="007F05F1">
            <w:pPr>
              <w:pStyle w:val="SignatureLine"/>
              <w:spacing w:before="0"/>
              <w:ind w:left="0"/>
              <w:jc w:val="both"/>
              <w:rPr>
                <w:sz w:val="22"/>
                <w:szCs w:val="22"/>
              </w:rPr>
            </w:pPr>
          </w:p>
        </w:tc>
        <w:tc>
          <w:tcPr>
            <w:tcW w:w="856" w:type="dxa"/>
            <w:shd w:val="clear" w:color="auto" w:fill="auto"/>
          </w:tcPr>
          <w:p w14:paraId="744172B2" w14:textId="77777777" w:rsidR="00431455" w:rsidRPr="00C059D9" w:rsidRDefault="00C94DE4" w:rsidP="007F05F1">
            <w:pPr>
              <w:pStyle w:val="SignatureLine"/>
              <w:spacing w:before="0"/>
              <w:ind w:left="0"/>
              <w:jc w:val="both"/>
              <w:rPr>
                <w:sz w:val="22"/>
                <w:szCs w:val="22"/>
              </w:rPr>
            </w:pPr>
            <w:r w:rsidRPr="00C059D9">
              <w:rPr>
                <w:sz w:val="22"/>
                <w:szCs w:val="22"/>
              </w:rPr>
              <w:t>Name:</w:t>
            </w:r>
          </w:p>
        </w:tc>
        <w:tc>
          <w:tcPr>
            <w:tcW w:w="3344" w:type="dxa"/>
            <w:tcBorders>
              <w:bottom w:val="single" w:sz="4" w:space="0" w:color="auto"/>
            </w:tcBorders>
            <w:shd w:val="clear" w:color="auto" w:fill="auto"/>
          </w:tcPr>
          <w:p w14:paraId="0DDA14D9" w14:textId="77777777" w:rsidR="00431455" w:rsidRPr="00C059D9" w:rsidRDefault="003744BC" w:rsidP="007F05F1">
            <w:pPr>
              <w:pStyle w:val="SignatureLine"/>
              <w:spacing w:before="0"/>
              <w:ind w:left="0"/>
              <w:jc w:val="both"/>
              <w:rPr>
                <w:sz w:val="22"/>
                <w:szCs w:val="22"/>
              </w:rPr>
            </w:pPr>
          </w:p>
        </w:tc>
      </w:tr>
      <w:tr w:rsidR="00677BE2" w14:paraId="454A5C30" w14:textId="77777777" w:rsidTr="007F05F1">
        <w:tc>
          <w:tcPr>
            <w:tcW w:w="4068" w:type="dxa"/>
          </w:tcPr>
          <w:p w14:paraId="7D273C21" w14:textId="77777777" w:rsidR="00431455" w:rsidRPr="00C059D9" w:rsidRDefault="003744BC" w:rsidP="007F05F1">
            <w:pPr>
              <w:pStyle w:val="SignatureLine"/>
              <w:spacing w:before="0"/>
              <w:ind w:left="0"/>
              <w:rPr>
                <w:sz w:val="22"/>
                <w:szCs w:val="22"/>
              </w:rPr>
            </w:pPr>
          </w:p>
        </w:tc>
        <w:tc>
          <w:tcPr>
            <w:tcW w:w="600" w:type="dxa"/>
            <w:shd w:val="clear" w:color="auto" w:fill="auto"/>
          </w:tcPr>
          <w:p w14:paraId="653AA876" w14:textId="77777777" w:rsidR="00431455" w:rsidRPr="00C059D9" w:rsidRDefault="003744BC" w:rsidP="007F05F1">
            <w:pPr>
              <w:pStyle w:val="SignatureLine"/>
              <w:spacing w:before="0"/>
              <w:ind w:left="0"/>
              <w:jc w:val="both"/>
              <w:rPr>
                <w:sz w:val="22"/>
                <w:szCs w:val="22"/>
              </w:rPr>
            </w:pPr>
          </w:p>
        </w:tc>
        <w:tc>
          <w:tcPr>
            <w:tcW w:w="856" w:type="dxa"/>
            <w:shd w:val="clear" w:color="auto" w:fill="auto"/>
          </w:tcPr>
          <w:p w14:paraId="165DABFC" w14:textId="77777777" w:rsidR="00431455" w:rsidRPr="00C059D9" w:rsidRDefault="00C94DE4" w:rsidP="007F05F1">
            <w:pPr>
              <w:pStyle w:val="SignatureLine"/>
              <w:spacing w:before="0"/>
              <w:ind w:left="0"/>
              <w:jc w:val="both"/>
              <w:rPr>
                <w:sz w:val="22"/>
                <w:szCs w:val="22"/>
              </w:rPr>
            </w:pPr>
            <w:r w:rsidRPr="00C059D9">
              <w:rPr>
                <w:sz w:val="22"/>
                <w:szCs w:val="22"/>
              </w:rPr>
              <w:t>Title:</w:t>
            </w:r>
          </w:p>
        </w:tc>
        <w:tc>
          <w:tcPr>
            <w:tcW w:w="3344" w:type="dxa"/>
            <w:tcBorders>
              <w:bottom w:val="single" w:sz="4" w:space="0" w:color="auto"/>
            </w:tcBorders>
            <w:shd w:val="clear" w:color="auto" w:fill="auto"/>
          </w:tcPr>
          <w:p w14:paraId="229B925A" w14:textId="77777777" w:rsidR="00431455" w:rsidRPr="00C059D9" w:rsidRDefault="003744BC" w:rsidP="007F05F1">
            <w:pPr>
              <w:pStyle w:val="SignatureLine"/>
              <w:spacing w:before="0"/>
              <w:ind w:left="0"/>
              <w:jc w:val="both"/>
              <w:rPr>
                <w:sz w:val="22"/>
                <w:szCs w:val="22"/>
              </w:rPr>
            </w:pPr>
          </w:p>
        </w:tc>
      </w:tr>
      <w:tr w:rsidR="00677BE2" w14:paraId="09ACFA85" w14:textId="77777777" w:rsidTr="007F05F1">
        <w:tc>
          <w:tcPr>
            <w:tcW w:w="4068" w:type="dxa"/>
          </w:tcPr>
          <w:p w14:paraId="50BF80F1" w14:textId="77777777" w:rsidR="00431455" w:rsidRPr="00C059D9" w:rsidRDefault="003744BC" w:rsidP="007F05F1">
            <w:pPr>
              <w:pStyle w:val="SignatureLine"/>
              <w:spacing w:before="0"/>
              <w:ind w:left="0"/>
              <w:rPr>
                <w:sz w:val="22"/>
                <w:szCs w:val="22"/>
              </w:rPr>
            </w:pPr>
          </w:p>
        </w:tc>
        <w:tc>
          <w:tcPr>
            <w:tcW w:w="4800" w:type="dxa"/>
            <w:gridSpan w:val="3"/>
          </w:tcPr>
          <w:p w14:paraId="5DC27FC8" w14:textId="77777777" w:rsidR="00431455" w:rsidRPr="00C059D9" w:rsidRDefault="003744BC" w:rsidP="007F05F1">
            <w:pPr>
              <w:pStyle w:val="SignatureLine"/>
              <w:spacing w:before="0"/>
              <w:ind w:left="0"/>
              <w:jc w:val="both"/>
              <w:rPr>
                <w:sz w:val="22"/>
                <w:szCs w:val="22"/>
              </w:rPr>
            </w:pPr>
          </w:p>
        </w:tc>
      </w:tr>
      <w:tr w:rsidR="00677BE2" w14:paraId="30C7321B" w14:textId="77777777" w:rsidTr="007F05F1">
        <w:tc>
          <w:tcPr>
            <w:tcW w:w="4068" w:type="dxa"/>
          </w:tcPr>
          <w:p w14:paraId="4C137225" w14:textId="77777777" w:rsidR="00431455" w:rsidRPr="00C059D9" w:rsidRDefault="003744BC" w:rsidP="007F05F1">
            <w:pPr>
              <w:pStyle w:val="SignatureLine"/>
              <w:spacing w:before="0"/>
              <w:ind w:left="0"/>
              <w:rPr>
                <w:sz w:val="22"/>
                <w:szCs w:val="22"/>
              </w:rPr>
            </w:pPr>
          </w:p>
        </w:tc>
        <w:tc>
          <w:tcPr>
            <w:tcW w:w="1456" w:type="dxa"/>
            <w:gridSpan w:val="2"/>
            <w:shd w:val="clear" w:color="auto" w:fill="auto"/>
          </w:tcPr>
          <w:p w14:paraId="210EC744" w14:textId="77777777" w:rsidR="00431455" w:rsidRPr="00C059D9" w:rsidRDefault="00C94DE4" w:rsidP="007F05F1">
            <w:pPr>
              <w:pStyle w:val="SignatureLine"/>
              <w:spacing w:before="0"/>
              <w:ind w:left="0"/>
              <w:jc w:val="both"/>
              <w:rPr>
                <w:sz w:val="22"/>
                <w:szCs w:val="22"/>
              </w:rPr>
            </w:pPr>
            <w:r w:rsidRPr="00C059D9">
              <w:rPr>
                <w:sz w:val="22"/>
                <w:szCs w:val="22"/>
              </w:rPr>
              <w:t>Address:</w:t>
            </w:r>
          </w:p>
        </w:tc>
        <w:tc>
          <w:tcPr>
            <w:tcW w:w="3344" w:type="dxa"/>
            <w:shd w:val="clear" w:color="auto" w:fill="auto"/>
          </w:tcPr>
          <w:p w14:paraId="4EFF3CAA" w14:textId="2A12A5C7" w:rsidR="00431455" w:rsidRPr="00C059D9" w:rsidRDefault="002C55F4" w:rsidP="00ED4301">
            <w:pPr>
              <w:pStyle w:val="SignatureLine"/>
              <w:spacing w:before="0"/>
              <w:ind w:left="0"/>
              <w:jc w:val="both"/>
              <w:rPr>
                <w:sz w:val="22"/>
                <w:szCs w:val="22"/>
              </w:rPr>
            </w:pPr>
            <w:del w:id="47" w:author="James Hazard" w:date="2021-01-17T08:22:00Z">
              <w:r>
                <w:rPr>
                  <w:sz w:val="22"/>
                  <w:szCs w:val="22"/>
                </w:rPr>
                <w:delText>_____________</w:delText>
              </w:r>
            </w:del>
          </w:p>
        </w:tc>
      </w:tr>
      <w:tr w:rsidR="00677BE2" w14:paraId="0D6B75C1" w14:textId="77777777" w:rsidTr="007F05F1">
        <w:tc>
          <w:tcPr>
            <w:tcW w:w="4068" w:type="dxa"/>
          </w:tcPr>
          <w:p w14:paraId="64DA024F" w14:textId="77777777" w:rsidR="00431455" w:rsidRPr="00C059D9" w:rsidRDefault="003744BC" w:rsidP="007F05F1">
            <w:pPr>
              <w:pStyle w:val="SignatureLine"/>
              <w:spacing w:before="0"/>
              <w:ind w:left="0"/>
              <w:rPr>
                <w:sz w:val="22"/>
                <w:szCs w:val="22"/>
              </w:rPr>
            </w:pPr>
          </w:p>
        </w:tc>
        <w:tc>
          <w:tcPr>
            <w:tcW w:w="1456" w:type="dxa"/>
            <w:gridSpan w:val="2"/>
            <w:shd w:val="clear" w:color="auto" w:fill="auto"/>
          </w:tcPr>
          <w:p w14:paraId="1A977C00" w14:textId="77777777" w:rsidR="00431455" w:rsidRPr="00C059D9" w:rsidRDefault="003744BC" w:rsidP="007F05F1">
            <w:pPr>
              <w:pStyle w:val="SignatureLine"/>
              <w:spacing w:before="0"/>
              <w:ind w:left="0"/>
              <w:jc w:val="both"/>
              <w:rPr>
                <w:sz w:val="22"/>
                <w:szCs w:val="22"/>
              </w:rPr>
            </w:pPr>
          </w:p>
        </w:tc>
        <w:tc>
          <w:tcPr>
            <w:tcW w:w="3344" w:type="dxa"/>
            <w:shd w:val="clear" w:color="auto" w:fill="auto"/>
          </w:tcPr>
          <w:p w14:paraId="407CC3AC" w14:textId="286E9B69" w:rsidR="004710F2" w:rsidRPr="00C059D9" w:rsidRDefault="002C55F4" w:rsidP="0022751F">
            <w:pPr>
              <w:pStyle w:val="SignatureLine"/>
              <w:spacing w:before="0"/>
              <w:ind w:left="0"/>
              <w:jc w:val="both"/>
              <w:rPr>
                <w:sz w:val="22"/>
                <w:szCs w:val="22"/>
              </w:rPr>
            </w:pPr>
            <w:del w:id="48" w:author="James Hazard" w:date="2021-01-17T08:22:00Z">
              <w:r>
                <w:rPr>
                  <w:sz w:val="22"/>
                  <w:szCs w:val="22"/>
                </w:rPr>
                <w:delText>_____________</w:delText>
              </w:r>
            </w:del>
          </w:p>
        </w:tc>
      </w:tr>
      <w:tr w:rsidR="00677BE2" w14:paraId="22C173B6" w14:textId="77777777" w:rsidTr="007F05F1">
        <w:tc>
          <w:tcPr>
            <w:tcW w:w="4068" w:type="dxa"/>
          </w:tcPr>
          <w:p w14:paraId="6E911F8A" w14:textId="77777777" w:rsidR="00431455" w:rsidRPr="00C059D9" w:rsidRDefault="003744BC" w:rsidP="007F05F1">
            <w:pPr>
              <w:pStyle w:val="SignatureLine"/>
              <w:spacing w:before="0"/>
              <w:ind w:left="0"/>
              <w:rPr>
                <w:sz w:val="22"/>
                <w:szCs w:val="22"/>
              </w:rPr>
            </w:pPr>
          </w:p>
        </w:tc>
        <w:tc>
          <w:tcPr>
            <w:tcW w:w="1456" w:type="dxa"/>
            <w:gridSpan w:val="2"/>
            <w:shd w:val="clear" w:color="auto" w:fill="auto"/>
          </w:tcPr>
          <w:p w14:paraId="5073D456" w14:textId="77777777" w:rsidR="00431455" w:rsidRPr="00C059D9" w:rsidRDefault="003744BC" w:rsidP="007F05F1">
            <w:pPr>
              <w:pStyle w:val="SignatureLine"/>
              <w:spacing w:before="0"/>
              <w:ind w:left="0"/>
              <w:jc w:val="both"/>
              <w:rPr>
                <w:sz w:val="22"/>
                <w:szCs w:val="22"/>
              </w:rPr>
            </w:pPr>
          </w:p>
        </w:tc>
        <w:tc>
          <w:tcPr>
            <w:tcW w:w="3344" w:type="dxa"/>
            <w:shd w:val="clear" w:color="auto" w:fill="auto"/>
          </w:tcPr>
          <w:p w14:paraId="06A5D3F8" w14:textId="77777777" w:rsidR="00431455" w:rsidRPr="00C059D9" w:rsidRDefault="003744BC" w:rsidP="007F05F1">
            <w:pPr>
              <w:pStyle w:val="SignatureLine"/>
              <w:spacing w:before="0"/>
              <w:ind w:left="0"/>
              <w:jc w:val="both"/>
              <w:rPr>
                <w:sz w:val="22"/>
                <w:szCs w:val="22"/>
              </w:rPr>
            </w:pPr>
          </w:p>
        </w:tc>
      </w:tr>
    </w:tbl>
    <w:p w14:paraId="7280E3CE" w14:textId="77777777" w:rsidR="009F6F5D" w:rsidRPr="00C059D9" w:rsidRDefault="003744BC"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1456"/>
        <w:gridCol w:w="3344"/>
      </w:tblGrid>
      <w:tr w:rsidR="00677BE2" w14:paraId="148AFDDF" w14:textId="77777777" w:rsidTr="00FC76BD">
        <w:tc>
          <w:tcPr>
            <w:tcW w:w="4068" w:type="dxa"/>
          </w:tcPr>
          <w:p w14:paraId="55B05C1B" w14:textId="77777777" w:rsidR="009F6F5D" w:rsidRPr="00C059D9" w:rsidRDefault="003744BC" w:rsidP="00FC76BD">
            <w:pPr>
              <w:pStyle w:val="SignatureLine"/>
              <w:spacing w:before="0"/>
              <w:ind w:left="0"/>
              <w:rPr>
                <w:sz w:val="22"/>
                <w:szCs w:val="22"/>
              </w:rPr>
            </w:pPr>
          </w:p>
        </w:tc>
        <w:tc>
          <w:tcPr>
            <w:tcW w:w="4800" w:type="dxa"/>
            <w:gridSpan w:val="2"/>
          </w:tcPr>
          <w:p w14:paraId="69CA64D4" w14:textId="77777777" w:rsidR="009F6F5D" w:rsidRPr="00C059D9" w:rsidRDefault="00C94DE4" w:rsidP="00CF1231">
            <w:pPr>
              <w:pStyle w:val="SignatureLine"/>
              <w:spacing w:before="0"/>
              <w:ind w:left="0"/>
              <w:jc w:val="both"/>
              <w:rPr>
                <w:sz w:val="22"/>
                <w:szCs w:val="22"/>
              </w:rPr>
            </w:pPr>
            <w:r w:rsidRPr="00C059D9">
              <w:rPr>
                <w:b/>
                <w:sz w:val="22"/>
                <w:szCs w:val="22"/>
              </w:rPr>
              <w:t xml:space="preserve">OTHER </w:t>
            </w:r>
            <w:r>
              <w:rPr>
                <w:b/>
                <w:sz w:val="22"/>
                <w:szCs w:val="22"/>
              </w:rPr>
              <w:t>SIGNATORY</w:t>
            </w:r>
            <w:r w:rsidRPr="00C059D9">
              <w:rPr>
                <w:b/>
                <w:sz w:val="22"/>
                <w:szCs w:val="22"/>
              </w:rPr>
              <w:t>:</w:t>
            </w:r>
          </w:p>
        </w:tc>
      </w:tr>
      <w:tr w:rsidR="00677BE2" w14:paraId="1DF21FB0" w14:textId="77777777" w:rsidTr="00FC76BD">
        <w:tc>
          <w:tcPr>
            <w:tcW w:w="4068" w:type="dxa"/>
          </w:tcPr>
          <w:p w14:paraId="333A1A38" w14:textId="77777777" w:rsidR="009F6F5D" w:rsidRPr="00C059D9" w:rsidRDefault="003744BC" w:rsidP="00FC76BD">
            <w:pPr>
              <w:pStyle w:val="SignatureLine"/>
              <w:spacing w:before="0"/>
              <w:ind w:left="10800" w:hanging="10800"/>
              <w:rPr>
                <w:sz w:val="22"/>
                <w:szCs w:val="22"/>
              </w:rPr>
            </w:pPr>
          </w:p>
        </w:tc>
        <w:tc>
          <w:tcPr>
            <w:tcW w:w="4800" w:type="dxa"/>
            <w:gridSpan w:val="2"/>
          </w:tcPr>
          <w:p w14:paraId="570CB7C0" w14:textId="77777777" w:rsidR="009F6F5D" w:rsidRPr="00C059D9" w:rsidRDefault="003744BC" w:rsidP="00FC76BD">
            <w:pPr>
              <w:pStyle w:val="SignatureLine"/>
              <w:spacing w:before="0"/>
              <w:ind w:left="10800" w:hanging="10800"/>
              <w:jc w:val="both"/>
              <w:rPr>
                <w:sz w:val="22"/>
                <w:szCs w:val="22"/>
              </w:rPr>
            </w:pPr>
          </w:p>
        </w:tc>
      </w:tr>
      <w:tr w:rsidR="00677BE2" w14:paraId="6F680669" w14:textId="77777777" w:rsidTr="00FC76BD">
        <w:tc>
          <w:tcPr>
            <w:tcW w:w="4068" w:type="dxa"/>
          </w:tcPr>
          <w:p w14:paraId="6CB65BBB" w14:textId="77777777" w:rsidR="009F6F5D" w:rsidRPr="00C059D9" w:rsidRDefault="003744BC" w:rsidP="00FC76BD">
            <w:pPr>
              <w:pStyle w:val="SignatureLine"/>
              <w:spacing w:before="0"/>
              <w:ind w:left="0"/>
              <w:rPr>
                <w:sz w:val="22"/>
                <w:szCs w:val="22"/>
              </w:rPr>
            </w:pPr>
          </w:p>
        </w:tc>
        <w:tc>
          <w:tcPr>
            <w:tcW w:w="4800" w:type="dxa"/>
            <w:gridSpan w:val="2"/>
            <w:tcBorders>
              <w:bottom w:val="single" w:sz="4" w:space="0" w:color="auto"/>
            </w:tcBorders>
          </w:tcPr>
          <w:p w14:paraId="2AEA0900" w14:textId="77777777" w:rsidR="009F6F5D" w:rsidRPr="00C059D9" w:rsidRDefault="003744BC" w:rsidP="00FC76BD">
            <w:pPr>
              <w:pStyle w:val="SignatureLine"/>
              <w:spacing w:before="0"/>
              <w:ind w:left="0"/>
              <w:jc w:val="both"/>
              <w:rPr>
                <w:sz w:val="22"/>
                <w:szCs w:val="22"/>
              </w:rPr>
            </w:pPr>
          </w:p>
        </w:tc>
      </w:tr>
      <w:tr w:rsidR="00677BE2" w14:paraId="2754ABB3" w14:textId="77777777" w:rsidTr="00FC76BD">
        <w:tc>
          <w:tcPr>
            <w:tcW w:w="4068" w:type="dxa"/>
          </w:tcPr>
          <w:p w14:paraId="04CAD9F1" w14:textId="77777777" w:rsidR="009F6F5D" w:rsidRPr="00C059D9" w:rsidRDefault="003744BC"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7517A653" w14:textId="77777777" w:rsidR="009F6F5D" w:rsidRPr="00C059D9" w:rsidRDefault="00C94DE4" w:rsidP="00CF1231">
            <w:pPr>
              <w:pStyle w:val="SignatureLine"/>
              <w:spacing w:before="0"/>
              <w:ind w:left="0"/>
              <w:jc w:val="center"/>
              <w:rPr>
                <w:sz w:val="22"/>
                <w:szCs w:val="22"/>
              </w:rPr>
            </w:pPr>
            <w:r w:rsidRPr="00C059D9">
              <w:rPr>
                <w:sz w:val="22"/>
                <w:szCs w:val="22"/>
              </w:rPr>
              <w:t xml:space="preserve">Name of Other </w:t>
            </w:r>
            <w:r>
              <w:rPr>
                <w:sz w:val="22"/>
                <w:szCs w:val="22"/>
              </w:rPr>
              <w:t>Signatory</w:t>
            </w:r>
            <w:r w:rsidRPr="00C059D9">
              <w:rPr>
                <w:sz w:val="22"/>
                <w:szCs w:val="22"/>
              </w:rPr>
              <w:t xml:space="preserve"> (Please Print)</w:t>
            </w:r>
          </w:p>
        </w:tc>
      </w:tr>
      <w:tr w:rsidR="00677BE2" w14:paraId="1FDFDCD2" w14:textId="77777777" w:rsidTr="00FC76BD">
        <w:tc>
          <w:tcPr>
            <w:tcW w:w="4068" w:type="dxa"/>
          </w:tcPr>
          <w:p w14:paraId="764BBB14" w14:textId="77777777" w:rsidR="009F6F5D" w:rsidRPr="00C059D9" w:rsidRDefault="003744BC" w:rsidP="00FC76BD">
            <w:pPr>
              <w:pStyle w:val="SignatureLine"/>
              <w:spacing w:before="0"/>
              <w:ind w:left="0"/>
              <w:rPr>
                <w:sz w:val="22"/>
                <w:szCs w:val="22"/>
              </w:rPr>
            </w:pPr>
          </w:p>
        </w:tc>
        <w:tc>
          <w:tcPr>
            <w:tcW w:w="4800" w:type="dxa"/>
            <w:gridSpan w:val="2"/>
            <w:shd w:val="clear" w:color="auto" w:fill="auto"/>
          </w:tcPr>
          <w:p w14:paraId="5254F24A" w14:textId="77777777" w:rsidR="009F6F5D" w:rsidRPr="00C059D9" w:rsidRDefault="003744BC" w:rsidP="00FC76BD">
            <w:pPr>
              <w:pStyle w:val="SignatureLine"/>
              <w:spacing w:before="0"/>
              <w:ind w:left="0"/>
              <w:jc w:val="center"/>
              <w:rPr>
                <w:sz w:val="22"/>
                <w:szCs w:val="22"/>
              </w:rPr>
            </w:pPr>
          </w:p>
        </w:tc>
      </w:tr>
      <w:tr w:rsidR="00677BE2" w14:paraId="2740CEE5" w14:textId="77777777" w:rsidTr="00FC76BD">
        <w:tc>
          <w:tcPr>
            <w:tcW w:w="4068" w:type="dxa"/>
          </w:tcPr>
          <w:p w14:paraId="6A273941" w14:textId="77777777" w:rsidR="009F6F5D" w:rsidRPr="00C059D9" w:rsidRDefault="003744BC"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7DCC7210" w14:textId="77777777" w:rsidR="009F6F5D" w:rsidRPr="00C059D9" w:rsidRDefault="003744BC" w:rsidP="00FC76BD">
            <w:pPr>
              <w:pStyle w:val="SignatureLine"/>
              <w:spacing w:before="0"/>
              <w:ind w:left="0"/>
              <w:jc w:val="center"/>
              <w:rPr>
                <w:sz w:val="22"/>
                <w:szCs w:val="22"/>
              </w:rPr>
            </w:pPr>
          </w:p>
        </w:tc>
      </w:tr>
      <w:tr w:rsidR="00677BE2" w14:paraId="2EC7B8CA" w14:textId="77777777" w:rsidTr="00FC76BD">
        <w:tc>
          <w:tcPr>
            <w:tcW w:w="4068" w:type="dxa"/>
          </w:tcPr>
          <w:p w14:paraId="7C4DDD10" w14:textId="77777777" w:rsidR="009F6F5D" w:rsidRPr="00C059D9" w:rsidRDefault="003744BC"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52269FA7" w14:textId="77777777" w:rsidR="009F6F5D" w:rsidRPr="00C059D9" w:rsidRDefault="00C94DE4" w:rsidP="00FC76BD">
            <w:pPr>
              <w:pStyle w:val="SignatureLine"/>
              <w:spacing w:before="0"/>
              <w:ind w:left="0"/>
              <w:jc w:val="center"/>
              <w:rPr>
                <w:sz w:val="22"/>
                <w:szCs w:val="22"/>
              </w:rPr>
            </w:pPr>
            <w:r w:rsidRPr="00C059D9">
              <w:rPr>
                <w:sz w:val="22"/>
                <w:szCs w:val="22"/>
              </w:rPr>
              <w:t>Signature</w:t>
            </w:r>
          </w:p>
        </w:tc>
      </w:tr>
      <w:tr w:rsidR="00677BE2" w14:paraId="3C9FF6BA" w14:textId="77777777" w:rsidTr="00FC76BD">
        <w:tc>
          <w:tcPr>
            <w:tcW w:w="4068" w:type="dxa"/>
          </w:tcPr>
          <w:p w14:paraId="3F08DF2C" w14:textId="77777777" w:rsidR="009F6F5D" w:rsidRPr="00C059D9" w:rsidRDefault="003744BC" w:rsidP="00FC76BD">
            <w:pPr>
              <w:pStyle w:val="SignatureLine"/>
              <w:spacing w:before="0"/>
              <w:ind w:left="0"/>
              <w:rPr>
                <w:sz w:val="22"/>
                <w:szCs w:val="22"/>
              </w:rPr>
            </w:pPr>
          </w:p>
        </w:tc>
        <w:tc>
          <w:tcPr>
            <w:tcW w:w="4800" w:type="dxa"/>
            <w:gridSpan w:val="2"/>
            <w:shd w:val="clear" w:color="auto" w:fill="auto"/>
          </w:tcPr>
          <w:p w14:paraId="526660E4" w14:textId="77777777" w:rsidR="009F6F5D" w:rsidRPr="00C059D9" w:rsidRDefault="003744BC" w:rsidP="00FC76BD">
            <w:pPr>
              <w:pStyle w:val="SignatureLine"/>
              <w:spacing w:before="0"/>
              <w:ind w:left="0"/>
              <w:jc w:val="center"/>
              <w:rPr>
                <w:sz w:val="22"/>
                <w:szCs w:val="22"/>
              </w:rPr>
            </w:pPr>
          </w:p>
        </w:tc>
      </w:tr>
      <w:tr w:rsidR="00677BE2" w14:paraId="07BACBCF" w14:textId="77777777" w:rsidTr="00FC76BD">
        <w:tc>
          <w:tcPr>
            <w:tcW w:w="4068" w:type="dxa"/>
          </w:tcPr>
          <w:p w14:paraId="5FC906A0" w14:textId="77777777" w:rsidR="009F6F5D" w:rsidRPr="00C059D9" w:rsidRDefault="003744BC"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3E1005C9" w14:textId="77777777" w:rsidR="009F6F5D" w:rsidRPr="00C059D9" w:rsidRDefault="003744BC" w:rsidP="00FC76BD">
            <w:pPr>
              <w:pStyle w:val="SignatureLine"/>
              <w:spacing w:before="0"/>
              <w:ind w:left="0"/>
              <w:jc w:val="center"/>
              <w:rPr>
                <w:sz w:val="22"/>
                <w:szCs w:val="22"/>
              </w:rPr>
            </w:pPr>
          </w:p>
        </w:tc>
      </w:tr>
      <w:tr w:rsidR="00677BE2" w14:paraId="709B322B" w14:textId="77777777" w:rsidTr="00FC76BD">
        <w:tc>
          <w:tcPr>
            <w:tcW w:w="4068" w:type="dxa"/>
          </w:tcPr>
          <w:p w14:paraId="24298B3C" w14:textId="77777777" w:rsidR="009F6F5D" w:rsidRPr="00C059D9" w:rsidRDefault="003744BC"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68CF37C3" w14:textId="77777777" w:rsidR="009F6F5D" w:rsidRPr="00C059D9" w:rsidRDefault="00C94DE4" w:rsidP="00FC76BD">
            <w:pPr>
              <w:pStyle w:val="SignatureLine"/>
              <w:spacing w:before="0"/>
              <w:ind w:left="0"/>
              <w:jc w:val="center"/>
              <w:rPr>
                <w:sz w:val="22"/>
                <w:szCs w:val="22"/>
              </w:rPr>
            </w:pPr>
            <w:r w:rsidRPr="00C059D9">
              <w:rPr>
                <w:sz w:val="22"/>
                <w:szCs w:val="22"/>
              </w:rPr>
              <w:t>Title (if applicable)</w:t>
            </w:r>
          </w:p>
        </w:tc>
      </w:tr>
      <w:tr w:rsidR="00677BE2" w14:paraId="607DE29D" w14:textId="77777777" w:rsidTr="00FC76BD">
        <w:tc>
          <w:tcPr>
            <w:tcW w:w="4068" w:type="dxa"/>
          </w:tcPr>
          <w:p w14:paraId="0CE07EE8" w14:textId="77777777" w:rsidR="009F6F5D" w:rsidRPr="00C059D9" w:rsidRDefault="003744BC" w:rsidP="00FC76BD">
            <w:pPr>
              <w:pStyle w:val="SignatureLine"/>
              <w:spacing w:before="0"/>
              <w:ind w:left="0"/>
              <w:rPr>
                <w:sz w:val="22"/>
                <w:szCs w:val="22"/>
              </w:rPr>
            </w:pPr>
          </w:p>
        </w:tc>
        <w:tc>
          <w:tcPr>
            <w:tcW w:w="4800" w:type="dxa"/>
            <w:gridSpan w:val="2"/>
          </w:tcPr>
          <w:p w14:paraId="1B713152" w14:textId="77777777" w:rsidR="009F6F5D" w:rsidRPr="00C059D9" w:rsidRDefault="003744BC" w:rsidP="00FC76BD">
            <w:pPr>
              <w:pStyle w:val="SignatureLine"/>
              <w:spacing w:before="0"/>
              <w:ind w:left="0"/>
              <w:jc w:val="both"/>
              <w:rPr>
                <w:sz w:val="22"/>
                <w:szCs w:val="22"/>
              </w:rPr>
            </w:pPr>
          </w:p>
        </w:tc>
      </w:tr>
      <w:tr w:rsidR="00677BE2" w14:paraId="38193723" w14:textId="77777777" w:rsidTr="00FC76BD">
        <w:tc>
          <w:tcPr>
            <w:tcW w:w="4068" w:type="dxa"/>
          </w:tcPr>
          <w:p w14:paraId="586B9A58" w14:textId="77777777" w:rsidR="009F6F5D" w:rsidRPr="00C059D9" w:rsidRDefault="003744BC" w:rsidP="00FC76BD">
            <w:pPr>
              <w:pStyle w:val="SignatureLine"/>
              <w:spacing w:before="0"/>
              <w:ind w:left="0"/>
              <w:rPr>
                <w:sz w:val="22"/>
                <w:szCs w:val="22"/>
              </w:rPr>
            </w:pPr>
          </w:p>
        </w:tc>
        <w:tc>
          <w:tcPr>
            <w:tcW w:w="1456" w:type="dxa"/>
            <w:shd w:val="clear" w:color="auto" w:fill="auto"/>
          </w:tcPr>
          <w:p w14:paraId="330CFEBB" w14:textId="77777777" w:rsidR="009F6F5D" w:rsidRPr="00C059D9" w:rsidRDefault="00C94DE4" w:rsidP="00FC76BD">
            <w:pPr>
              <w:pStyle w:val="SignatureLine"/>
              <w:spacing w:before="0"/>
              <w:ind w:left="0"/>
              <w:jc w:val="both"/>
              <w:rPr>
                <w:sz w:val="22"/>
                <w:szCs w:val="22"/>
              </w:rPr>
            </w:pPr>
            <w:r w:rsidRPr="00C059D9">
              <w:rPr>
                <w:sz w:val="22"/>
                <w:szCs w:val="22"/>
              </w:rPr>
              <w:t>Address:</w:t>
            </w:r>
          </w:p>
        </w:tc>
        <w:tc>
          <w:tcPr>
            <w:tcW w:w="3344" w:type="dxa"/>
            <w:tcBorders>
              <w:bottom w:val="single" w:sz="4" w:space="0" w:color="auto"/>
            </w:tcBorders>
            <w:shd w:val="clear" w:color="auto" w:fill="auto"/>
          </w:tcPr>
          <w:p w14:paraId="149520D5" w14:textId="77777777" w:rsidR="009F6F5D" w:rsidRPr="00C059D9" w:rsidRDefault="003744BC" w:rsidP="00FC76BD">
            <w:pPr>
              <w:pStyle w:val="SignatureLine"/>
              <w:spacing w:before="0"/>
              <w:ind w:left="0"/>
              <w:jc w:val="both"/>
              <w:rPr>
                <w:sz w:val="22"/>
                <w:szCs w:val="22"/>
                <w:highlight w:val="yellow"/>
              </w:rPr>
            </w:pPr>
          </w:p>
        </w:tc>
      </w:tr>
      <w:tr w:rsidR="00677BE2" w14:paraId="3B64157C" w14:textId="77777777" w:rsidTr="00FC76BD">
        <w:tc>
          <w:tcPr>
            <w:tcW w:w="4068" w:type="dxa"/>
          </w:tcPr>
          <w:p w14:paraId="3A65168D" w14:textId="77777777" w:rsidR="009F6F5D" w:rsidRPr="00C059D9" w:rsidRDefault="003744BC" w:rsidP="00FC76BD">
            <w:pPr>
              <w:pStyle w:val="SignatureLine"/>
              <w:spacing w:before="0"/>
              <w:ind w:left="0"/>
              <w:rPr>
                <w:sz w:val="22"/>
                <w:szCs w:val="22"/>
              </w:rPr>
            </w:pPr>
          </w:p>
        </w:tc>
        <w:tc>
          <w:tcPr>
            <w:tcW w:w="1456" w:type="dxa"/>
            <w:shd w:val="clear" w:color="auto" w:fill="auto"/>
          </w:tcPr>
          <w:p w14:paraId="531EFB15" w14:textId="77777777" w:rsidR="009F6F5D" w:rsidRPr="00C059D9" w:rsidRDefault="003744BC"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669348FE" w14:textId="77777777" w:rsidR="009F6F5D" w:rsidRPr="00C059D9" w:rsidRDefault="003744BC" w:rsidP="00FC76BD">
            <w:pPr>
              <w:pStyle w:val="SignatureLine"/>
              <w:spacing w:before="0"/>
              <w:ind w:left="0"/>
              <w:jc w:val="both"/>
              <w:rPr>
                <w:sz w:val="22"/>
                <w:szCs w:val="22"/>
                <w:highlight w:val="yellow"/>
              </w:rPr>
            </w:pPr>
          </w:p>
        </w:tc>
      </w:tr>
      <w:tr w:rsidR="00677BE2" w14:paraId="14B69EFB" w14:textId="77777777" w:rsidTr="00FC76BD">
        <w:tc>
          <w:tcPr>
            <w:tcW w:w="4068" w:type="dxa"/>
          </w:tcPr>
          <w:p w14:paraId="09990E64" w14:textId="77777777" w:rsidR="009F6F5D" w:rsidRPr="00C059D9" w:rsidRDefault="003744BC" w:rsidP="00FC76BD">
            <w:pPr>
              <w:pStyle w:val="SignatureLine"/>
              <w:spacing w:before="0"/>
              <w:ind w:left="0"/>
              <w:rPr>
                <w:sz w:val="22"/>
                <w:szCs w:val="22"/>
              </w:rPr>
            </w:pPr>
          </w:p>
        </w:tc>
        <w:tc>
          <w:tcPr>
            <w:tcW w:w="1456" w:type="dxa"/>
            <w:shd w:val="clear" w:color="auto" w:fill="auto"/>
          </w:tcPr>
          <w:p w14:paraId="4FC9CBB9" w14:textId="77777777" w:rsidR="009F6F5D" w:rsidRPr="00C059D9" w:rsidRDefault="003744BC"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0B99574B" w14:textId="77777777" w:rsidR="009F6F5D" w:rsidRPr="00C059D9" w:rsidRDefault="003744BC" w:rsidP="00FC76BD">
            <w:pPr>
              <w:pStyle w:val="SignatureLine"/>
              <w:spacing w:before="0"/>
              <w:ind w:left="0"/>
              <w:jc w:val="both"/>
              <w:rPr>
                <w:sz w:val="22"/>
                <w:szCs w:val="22"/>
                <w:highlight w:val="yellow"/>
              </w:rPr>
            </w:pPr>
          </w:p>
        </w:tc>
      </w:tr>
    </w:tbl>
    <w:p w14:paraId="3CFDC8A5" w14:textId="77777777" w:rsidR="009F6F5D" w:rsidRPr="00C059D9" w:rsidRDefault="003744BC" w:rsidP="009F6F5D"/>
    <w:sectPr w:rsidR="009F6F5D" w:rsidRPr="00C059D9" w:rsidSect="00686F32">
      <w:footerReference w:type="default" r:id="rId2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4D705" w14:textId="77777777" w:rsidR="003744BC" w:rsidRDefault="003744BC">
      <w:pPr>
        <w:spacing w:after="0" w:line="240" w:lineRule="auto"/>
      </w:pPr>
      <w:r>
        <w:separator/>
      </w:r>
    </w:p>
  </w:endnote>
  <w:endnote w:type="continuationSeparator" w:id="0">
    <w:p w14:paraId="656A47CD" w14:textId="77777777" w:rsidR="003744BC" w:rsidRDefault="003744BC">
      <w:pPr>
        <w:spacing w:after="0" w:line="240" w:lineRule="auto"/>
      </w:pPr>
      <w:r>
        <w:continuationSeparator/>
      </w:r>
    </w:p>
  </w:endnote>
  <w:endnote w:type="continuationNotice" w:id="1">
    <w:p w14:paraId="052A2D10" w14:textId="77777777" w:rsidR="003744BC" w:rsidRDefault="00374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2926D" w14:textId="77777777" w:rsidR="00B6320E" w:rsidRDefault="00C94DE4"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4D7B" w14:textId="77777777" w:rsidR="00124668" w:rsidRDefault="00C94DE4" w:rsidP="00ED4301">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EBF6" w14:textId="77777777" w:rsidR="00B6320E" w:rsidRPr="00124668" w:rsidRDefault="003744BC" w:rsidP="00124668">
    <w:pPr>
      <w:pStyle w:val="Footer"/>
      <w:spacing w:line="200" w:lineRule="exact"/>
      <w:rPr>
        <w:rStyle w:val="PageNumber"/>
      </w:rPr>
      <w:pPrChange w:id="49" w:author="James Hazard" w:date="2021-01-17T08:2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0B80D" w14:textId="77777777" w:rsidR="003744BC" w:rsidRDefault="003744BC">
      <w:pPr>
        <w:spacing w:after="0" w:line="240" w:lineRule="auto"/>
      </w:pPr>
      <w:r>
        <w:separator/>
      </w:r>
    </w:p>
  </w:footnote>
  <w:footnote w:type="continuationSeparator" w:id="0">
    <w:p w14:paraId="0957A604" w14:textId="77777777" w:rsidR="003744BC" w:rsidRDefault="003744BC">
      <w:pPr>
        <w:spacing w:after="0" w:line="240" w:lineRule="auto"/>
      </w:pPr>
      <w:r>
        <w:continuationSeparator/>
      </w:r>
    </w:p>
  </w:footnote>
  <w:footnote w:type="continuationNotice" w:id="1">
    <w:p w14:paraId="4D8CCF8E" w14:textId="77777777" w:rsidR="003744BC" w:rsidRDefault="003744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92C37" w14:textId="77777777" w:rsidR="00395EA0" w:rsidRDefault="00395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1F47"/>
    <w:multiLevelType w:val="multilevel"/>
    <w:tmpl w:val="1A3CE66E"/>
    <w:lvl w:ilvl="0">
      <w:start w:val="9"/>
      <w:numFmt w:val="decimal"/>
      <w:lvlText w:val="%1"/>
      <w:lvlJc w:val="left"/>
      <w:pPr>
        <w:ind w:left="360" w:hanging="360"/>
      </w:pPr>
      <w:rPr>
        <w:rFonts w:eastAsia="PMingLiU" w:hint="default"/>
        <w:b w:val="0"/>
        <w:color w:val="auto"/>
      </w:rPr>
    </w:lvl>
    <w:lvl w:ilvl="1">
      <w:start w:val="1"/>
      <w:numFmt w:val="decimal"/>
      <w:lvlText w:val="%1.%2"/>
      <w:lvlJc w:val="left"/>
      <w:pPr>
        <w:ind w:left="360" w:hanging="360"/>
      </w:pPr>
      <w:rPr>
        <w:rFonts w:eastAsia="PMingLiU" w:hint="default"/>
        <w:b w:val="0"/>
        <w:color w:val="auto"/>
      </w:rPr>
    </w:lvl>
    <w:lvl w:ilvl="2">
      <w:start w:val="1"/>
      <w:numFmt w:val="decimal"/>
      <w:lvlText w:val="%1.%2.%3"/>
      <w:lvlJc w:val="left"/>
      <w:pPr>
        <w:ind w:left="720" w:hanging="720"/>
      </w:pPr>
      <w:rPr>
        <w:rFonts w:eastAsia="PMingLiU" w:hint="default"/>
        <w:b w:val="0"/>
        <w:color w:val="auto"/>
      </w:rPr>
    </w:lvl>
    <w:lvl w:ilvl="3">
      <w:start w:val="1"/>
      <w:numFmt w:val="decimal"/>
      <w:lvlText w:val="%1.%2.%3.%4"/>
      <w:lvlJc w:val="left"/>
      <w:pPr>
        <w:ind w:left="720" w:hanging="720"/>
      </w:pPr>
      <w:rPr>
        <w:rFonts w:eastAsia="PMingLiU" w:hint="default"/>
        <w:b w:val="0"/>
        <w:color w:val="auto"/>
      </w:rPr>
    </w:lvl>
    <w:lvl w:ilvl="4">
      <w:start w:val="1"/>
      <w:numFmt w:val="decimal"/>
      <w:lvlText w:val="%1.%2.%3.%4.%5"/>
      <w:lvlJc w:val="left"/>
      <w:pPr>
        <w:ind w:left="720" w:hanging="720"/>
      </w:pPr>
      <w:rPr>
        <w:rFonts w:eastAsia="PMingLiU" w:hint="default"/>
        <w:b w:val="0"/>
        <w:color w:val="auto"/>
      </w:rPr>
    </w:lvl>
    <w:lvl w:ilvl="5">
      <w:start w:val="1"/>
      <w:numFmt w:val="decimal"/>
      <w:lvlText w:val="%1.%2.%3.%4.%5.%6"/>
      <w:lvlJc w:val="left"/>
      <w:pPr>
        <w:ind w:left="1080" w:hanging="1080"/>
      </w:pPr>
      <w:rPr>
        <w:rFonts w:eastAsia="PMingLiU" w:hint="default"/>
        <w:b w:val="0"/>
        <w:color w:val="auto"/>
      </w:rPr>
    </w:lvl>
    <w:lvl w:ilvl="6">
      <w:start w:val="1"/>
      <w:numFmt w:val="decimal"/>
      <w:lvlText w:val="%1.%2.%3.%4.%5.%6.%7"/>
      <w:lvlJc w:val="left"/>
      <w:pPr>
        <w:ind w:left="1080" w:hanging="1080"/>
      </w:pPr>
      <w:rPr>
        <w:rFonts w:eastAsia="PMingLiU" w:hint="default"/>
        <w:b w:val="0"/>
        <w:color w:val="auto"/>
      </w:rPr>
    </w:lvl>
    <w:lvl w:ilvl="7">
      <w:start w:val="1"/>
      <w:numFmt w:val="decimal"/>
      <w:lvlText w:val="%1.%2.%3.%4.%5.%6.%7.%8"/>
      <w:lvlJc w:val="left"/>
      <w:pPr>
        <w:ind w:left="1440" w:hanging="1440"/>
      </w:pPr>
      <w:rPr>
        <w:rFonts w:eastAsia="PMingLiU" w:hint="default"/>
        <w:b w:val="0"/>
        <w:color w:val="auto"/>
      </w:rPr>
    </w:lvl>
    <w:lvl w:ilvl="8">
      <w:start w:val="1"/>
      <w:numFmt w:val="decimal"/>
      <w:lvlText w:val="%1.%2.%3.%4.%5.%6.%7.%8.%9"/>
      <w:lvlJc w:val="left"/>
      <w:pPr>
        <w:ind w:left="1440" w:hanging="1440"/>
      </w:pPr>
      <w:rPr>
        <w:rFonts w:eastAsia="PMingLiU" w:hint="default"/>
        <w:b w:val="0"/>
        <w:color w:val="auto"/>
      </w:rPr>
    </w:lvl>
  </w:abstractNum>
  <w:abstractNum w:abstractNumId="1"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79E42A8"/>
    <w:multiLevelType w:val="hybridMultilevel"/>
    <w:tmpl w:val="89AC32AE"/>
    <w:lvl w:ilvl="0" w:tplc="888CE062">
      <w:start w:val="1"/>
      <w:numFmt w:val="lowerLetter"/>
      <w:lvlText w:val="(%1)"/>
      <w:lvlJc w:val="left"/>
      <w:pPr>
        <w:ind w:left="1069" w:hanging="360"/>
      </w:pPr>
      <w:rPr>
        <w:rFonts w:hint="default"/>
        <w:b/>
        <w:bCs/>
      </w:rPr>
    </w:lvl>
    <w:lvl w:ilvl="1" w:tplc="8D963BCC" w:tentative="1">
      <w:start w:val="1"/>
      <w:numFmt w:val="lowerLetter"/>
      <w:lvlText w:val="%2."/>
      <w:lvlJc w:val="left"/>
      <w:pPr>
        <w:ind w:left="1789" w:hanging="360"/>
      </w:pPr>
    </w:lvl>
    <w:lvl w:ilvl="2" w:tplc="8DF80B62" w:tentative="1">
      <w:start w:val="1"/>
      <w:numFmt w:val="lowerRoman"/>
      <w:lvlText w:val="%3."/>
      <w:lvlJc w:val="right"/>
      <w:pPr>
        <w:ind w:left="2509" w:hanging="180"/>
      </w:pPr>
    </w:lvl>
    <w:lvl w:ilvl="3" w:tplc="F732E61C" w:tentative="1">
      <w:start w:val="1"/>
      <w:numFmt w:val="decimal"/>
      <w:lvlText w:val="%4."/>
      <w:lvlJc w:val="left"/>
      <w:pPr>
        <w:ind w:left="3229" w:hanging="360"/>
      </w:pPr>
    </w:lvl>
    <w:lvl w:ilvl="4" w:tplc="73948732" w:tentative="1">
      <w:start w:val="1"/>
      <w:numFmt w:val="lowerLetter"/>
      <w:lvlText w:val="%5."/>
      <w:lvlJc w:val="left"/>
      <w:pPr>
        <w:ind w:left="3949" w:hanging="360"/>
      </w:pPr>
    </w:lvl>
    <w:lvl w:ilvl="5" w:tplc="0F9C1C66" w:tentative="1">
      <w:start w:val="1"/>
      <w:numFmt w:val="lowerRoman"/>
      <w:lvlText w:val="%6."/>
      <w:lvlJc w:val="right"/>
      <w:pPr>
        <w:ind w:left="4669" w:hanging="180"/>
      </w:pPr>
    </w:lvl>
    <w:lvl w:ilvl="6" w:tplc="F2BA5E06" w:tentative="1">
      <w:start w:val="1"/>
      <w:numFmt w:val="decimal"/>
      <w:lvlText w:val="%7."/>
      <w:lvlJc w:val="left"/>
      <w:pPr>
        <w:ind w:left="5389" w:hanging="360"/>
      </w:pPr>
    </w:lvl>
    <w:lvl w:ilvl="7" w:tplc="A3E063EA" w:tentative="1">
      <w:start w:val="1"/>
      <w:numFmt w:val="lowerLetter"/>
      <w:lvlText w:val="%8."/>
      <w:lvlJc w:val="left"/>
      <w:pPr>
        <w:ind w:left="6109" w:hanging="360"/>
      </w:pPr>
    </w:lvl>
    <w:lvl w:ilvl="8" w:tplc="6070FCE2"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Hazard">
    <w15:presenceInfo w15:providerId="Windows Live" w15:userId="84050fb776066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E2"/>
    <w:rsid w:val="002C55F4"/>
    <w:rsid w:val="00343F46"/>
    <w:rsid w:val="003744BC"/>
    <w:rsid w:val="00395EA0"/>
    <w:rsid w:val="005839F3"/>
    <w:rsid w:val="00677BE2"/>
    <w:rsid w:val="00AF30E2"/>
    <w:rsid w:val="00C94DE4"/>
    <w:rsid w:val="00CB3251"/>
    <w:rsid w:val="00D6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023B1"/>
  <w15:docId w15:val="{584FB41C-CF3C-43C9-B6FD-C31DBCEB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395EA0"/>
    <w:pPr>
      <w:numPr>
        <w:ilvl w:val="1"/>
      </w:numPr>
      <w:outlineLvl w:val="1"/>
      <w:pPrChange w:id="0" w:author="James Hazard" w:date="2021-01-17T08:22:00Z">
        <w:pPr>
          <w:numPr>
            <w:ilvl w:val="1"/>
            <w:numId w:val="1"/>
          </w:numPr>
          <w:spacing w:after="240"/>
          <w:ind w:firstLine="720"/>
          <w:jc w:val="both"/>
          <w:outlineLvl w:val="1"/>
        </w:pPr>
      </w:pPrChange>
    </w:pPr>
    <w:rPr>
      <w:rPrChange w:id="0" w:author="James Hazard" w:date="2021-01-17T08:22:00Z">
        <w:rPr>
          <w:sz w:val="24"/>
          <w:lang w:val="en-US" w:eastAsia="en-US" w:bidi="ar-SA"/>
        </w:rPr>
      </w:rPrChange>
    </w:rPr>
  </w:style>
  <w:style w:type="paragraph" w:customStyle="1" w:styleId="TabbedL3">
    <w:name w:val="Tabbed_L3"/>
    <w:basedOn w:val="TabbedL2"/>
    <w:next w:val="Normal"/>
    <w:rsid w:val="009F6F5D"/>
    <w:pPr>
      <w:numPr>
        <w:ilvl w:val="2"/>
      </w:numPr>
      <w:tabs>
        <w:tab w:val="clear" w:pos="2160"/>
      </w:tabs>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character" w:customStyle="1" w:styleId="zzmpTrailerItem">
    <w:name w:val="zzmpTrailerItem"/>
    <w:basedOn w:val="DefaultParagraphFont"/>
    <w:rsid w:val="00124668"/>
    <w:rPr>
      <w:rFonts w:ascii="Calibri" w:hAnsi="Calibri" w:cs="Calibri"/>
      <w:dstrike w:val="0"/>
      <w:noProof/>
      <w:color w:val="auto"/>
      <w:spacing w:val="0"/>
      <w:position w:val="0"/>
      <w:sz w:val="16"/>
      <w:szCs w:val="16"/>
      <w:u w:val="none"/>
      <w:effect w:val="none"/>
      <w:vertAlign w:val="baseline"/>
    </w:rPr>
  </w:style>
  <w:style w:type="paragraph" w:styleId="FootnoteText">
    <w:name w:val="footnote text"/>
    <w:basedOn w:val="Normal"/>
    <w:link w:val="FootnoteTextChar"/>
    <w:uiPriority w:val="99"/>
    <w:semiHidden/>
    <w:unhideWhenUsed/>
    <w:rsid w:val="00471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0F2"/>
    <w:rPr>
      <w:sz w:val="20"/>
      <w:szCs w:val="20"/>
    </w:rPr>
  </w:style>
  <w:style w:type="character" w:styleId="FootnoteReference">
    <w:name w:val="footnote reference"/>
    <w:basedOn w:val="DefaultParagraphFont"/>
    <w:uiPriority w:val="99"/>
    <w:semiHidden/>
    <w:unhideWhenUsed/>
    <w:rsid w:val="004710F2"/>
    <w:rPr>
      <w:vertAlign w:val="superscript"/>
    </w:rPr>
  </w:style>
  <w:style w:type="paragraph" w:styleId="BalloonText">
    <w:name w:val="Balloon Text"/>
    <w:basedOn w:val="Normal"/>
    <w:link w:val="BalloonTextChar"/>
    <w:uiPriority w:val="99"/>
    <w:semiHidden/>
    <w:unhideWhenUsed/>
    <w:rsid w:val="00080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9a1f4ae10f90f3818d01030c8c707a75">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cd7b3f1daa8ad7859ccfc701d9da7ea1"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Equity Incentive Plan and Related Documents"/>
          <xsd:enumeration value="Convertible Note"/>
          <xsd:enumeration value="Convertible Note Offering Memorandum"/>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NVCA"/>
          <xsd:enumeration value="GO-SEA"/>
          <xsd:enumeration value="GO-Series Seed"/>
          <xsd:enumeration value="C/D/P Data Inventory Maps"/>
          <xsd:enumeration value="Land Use Affidavits"/>
          <xsd:enumeration value="Singapore - Share Option Plan"/>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19"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Dictionary xmlns="http://schemas.business-integrity.com/dealbuilder/2006/dictionary" SavedByVersion="5.5.3952.0" MinimumVersion="5.5.0.0"/>
</file>

<file path=customXml/item12.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(two-way) (GO) (GO-Form Documents)</NameCopy>
    <FieldName_A7F8E4D1_F9DA_4C96_BEA2_2B9B5C80DB7C_ xmlns="a5c0e432-7d4e-4824-b148-17f4f3323d1b" xsi:nil="true"/>
  </documentManagement>
</p:properties>
</file>

<file path=customXml/item2.xml><?xml version="1.0" encoding="utf-8"?>
<Dictionary xmlns="http://schemas.business-integrity.com/dealbuilder/2006/dictionary" SavedByVersion="5.5.3952.0" MinimumVersion="5.5.0.0"/>
</file>

<file path=customXml/item3.xml><?xml version="1.0" encoding="utf-8"?>
<Session xmlns="http://schemas.business-integrity.com/dealbuilder/2006/answers"/>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Reid, Emma</DisplayName>
        <AccountId>2259</AccountId>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GO-SEA</Package>
    <Other_x0020_Masters xmlns="ebaa18be-00df-4443-a2c3-3b0380abba8a">
      <Value>None</Value>
    </Other_x0020_Masters>
  </documentManagement>
</p:properties>
</file>

<file path=customXml/item7.xml><?xml version="1.0" encoding="utf-8"?>
<?mso-contentType ?>
<spe:Receivers xmlns:spe="http://schemas.microsoft.com/sharepoint/events"/>
</file>

<file path=customXml/item8.xml><?xml version="1.0" encoding="utf-8"?>
<Session xmlns="http://schemas.business-integrity.com/dealbuilder/2006/answer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D9367F-E7FE-4A0F-9A12-2C223621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F8558A88-3492-435B-B989-846F26CB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1F775943-BF15-4E8C-8FF2-8E8E7F539969}">
  <ds:schemaRefs>
    <ds:schemaRef ds:uri="http://schemas.business-integrity.com/dealbuilder/2006/dictionary"/>
  </ds:schemaRefs>
</ds:datastoreItem>
</file>

<file path=customXml/itemProps12.xml><?xml version="1.0" encoding="utf-8"?>
<ds:datastoreItem xmlns:ds="http://schemas.openxmlformats.org/officeDocument/2006/customXml" ds:itemID="{5C97D491-A04D-4DA2-A766-806DBFC5B35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2.xml><?xml version="1.0" encoding="utf-8"?>
<ds:datastoreItem xmlns:ds="http://schemas.openxmlformats.org/officeDocument/2006/customXml" ds:itemID="{EDBB32C8-183D-4C32-88C4-E0BAC611DF5B}">
  <ds:schemaRefs>
    <ds:schemaRef ds:uri="http://schemas.business-integrity.com/dealbuilder/2006/dictionary"/>
  </ds:schemaRefs>
</ds:datastoreItem>
</file>

<file path=customXml/itemProps3.xml><?xml version="1.0" encoding="utf-8"?>
<ds:datastoreItem xmlns:ds="http://schemas.openxmlformats.org/officeDocument/2006/customXml" ds:itemID="{4BE80D0D-EF62-4AAE-828A-2406C08D60A7}">
  <ds:schemaRefs>
    <ds:schemaRef ds:uri="http://schemas.business-integrity.com/dealbuilder/2006/answers"/>
  </ds:schemaRefs>
</ds:datastoreItem>
</file>

<file path=customXml/itemProps4.xml><?xml version="1.0" encoding="utf-8"?>
<ds:datastoreItem xmlns:ds="http://schemas.openxmlformats.org/officeDocument/2006/customXml" ds:itemID="{1E59FE68-7B9C-427E-A88A-7622B26EE56C}">
  <ds:schemaRefs>
    <ds:schemaRef ds:uri="http://schemas.microsoft.com/sharepoint/events"/>
  </ds:schemaRefs>
</ds:datastoreItem>
</file>

<file path=customXml/itemProps5.xml><?xml version="1.0" encoding="utf-8"?>
<ds:datastoreItem xmlns:ds="http://schemas.openxmlformats.org/officeDocument/2006/customXml" ds:itemID="{E6A5DBB1-4379-4FA5-83C3-D30F94B01364}">
  <ds:schemaRefs>
    <ds:schemaRef ds:uri="http://schemas.microsoft.com/sharepoint/v3/contenttype/forms"/>
  </ds:schemaRefs>
</ds:datastoreItem>
</file>

<file path=customXml/itemProps6.xml><?xml version="1.0" encoding="utf-8"?>
<ds:datastoreItem xmlns:ds="http://schemas.openxmlformats.org/officeDocument/2006/customXml" ds:itemID="{C599F635-1CBD-4B9C-941E-1E42B72CCCB6}">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7.xml><?xml version="1.0" encoding="utf-8"?>
<ds:datastoreItem xmlns:ds="http://schemas.openxmlformats.org/officeDocument/2006/customXml" ds:itemID="{25D64078-451A-4CA9-959C-22520F8BE0C3}">
  <ds:schemaRefs>
    <ds:schemaRef ds:uri="http://schemas.microsoft.com/sharepoint/events"/>
  </ds:schemaRefs>
</ds:datastoreItem>
</file>

<file path=customXml/itemProps8.xml><?xml version="1.0" encoding="utf-8"?>
<ds:datastoreItem xmlns:ds="http://schemas.openxmlformats.org/officeDocument/2006/customXml" ds:itemID="{908DC5F5-90D8-4A06-A412-74999E23A37A}">
  <ds:schemaRefs>
    <ds:schemaRef ds:uri="http://schemas.business-integrity.com/dealbuilder/2006/answers"/>
  </ds:schemaRefs>
</ds:datastoreItem>
</file>

<file path=customXml/itemProps9.xml><?xml version="1.0" encoding="utf-8"?>
<ds:datastoreItem xmlns:ds="http://schemas.openxmlformats.org/officeDocument/2006/customXml" ds:itemID="{7581F38D-0DFC-49B3-B137-D4895524D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 Mutual (Singapore) - prepared on Cooley GO</dc:title>
  <cp:lastModifiedBy>James Hazard</cp:lastModifiedBy>
  <cp:revision>1</cp:revision>
  <dcterms:created xsi:type="dcterms:W3CDTF">2021-01-17T16:20:00Z</dcterms:created>
  <dcterms:modified xsi:type="dcterms:W3CDTF">2021-01-17T16:25:00Z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AAAAAAAEKlU=</vt:lpwstr>
  </property>
  <property fmtid="{D5CDD505-2E9C-101B-9397-08002B2CF9AE}" pid="4" name="db_document_id">
    <vt:lpwstr>890806</vt:lpwstr>
  </property>
  <property fmtid="{D5CDD505-2E9C-101B-9397-08002B2CF9AE}" pid="5" name="WorkflowChangePath">
    <vt:lpwstr>005b1589-6cc9-4a02-8d9b-6e74690f1501,5;7422a5cb-80e5-48eb-bfba-15e512369736,7;96b596fc-a720-47e6-807b-6f1337f7b008,9;</vt:lpwstr>
  </property>
</Properties>
</file>